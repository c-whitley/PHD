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23CF" w14:textId="04469390" w:rsidR="0052428C" w:rsidRDefault="0052428C" w:rsidP="00A03837">
      <w:pPr>
        <w:pStyle w:val="NormalWeb"/>
        <w:rPr>
          <w:rFonts w:ascii="CMR12" w:hAnsi="CMR12"/>
        </w:rPr>
      </w:pPr>
      <w:r>
        <w:rPr>
          <w:rFonts w:ascii="CMR12" w:hAnsi="CMR12"/>
        </w:rPr>
        <w:t>Suggested Introduction</w:t>
      </w:r>
    </w:p>
    <w:p w14:paraId="1157EB45" w14:textId="021156F8" w:rsidR="00A03837" w:rsidRPr="00A03837" w:rsidRDefault="00A03837" w:rsidP="00A03837">
      <w:pPr>
        <w:pStyle w:val="NormalWeb"/>
        <w:rPr>
          <w:rFonts w:ascii="CMR12" w:hAnsi="CMR12"/>
        </w:rPr>
      </w:pPr>
      <w:r w:rsidRPr="00A03837">
        <w:rPr>
          <w:rFonts w:ascii="CMR12" w:hAnsi="CMR12"/>
        </w:rPr>
        <w:t xml:space="preserve">Oral squamous cell carcinoma (OSCC) is the sixth most common form of cancer worldwide </w:t>
      </w:r>
      <w:r w:rsidR="0007118E" w:rsidRPr="0007118E">
        <w:rPr>
          <w:rFonts w:ascii="CMR12" w:hAnsi="CMR12"/>
          <w:color w:val="FF0000"/>
        </w:rPr>
        <w:t xml:space="preserve">and its incidence is increasing </w:t>
      </w:r>
      <w:r w:rsidRPr="00A03837">
        <w:rPr>
          <w:rFonts w:ascii="CMR12" w:hAnsi="CMR12"/>
        </w:rPr>
        <w:t xml:space="preserve">[1]. The majority of head and neck cancers are squamous cell carcinomas that originate in the upper aerodigestive epithelium and are typically associated with exposure to carcinogens present in tobacco and alcohol [2]. The regions in which head and neck tumours typically develop are anatomically complex and play a vital physiological role in the patient; early diagnosis and selection of appropriate treatment is needed to ensure patient longevity and retention of vital organ function. </w:t>
      </w:r>
    </w:p>
    <w:p w14:paraId="3C4BAB18" w14:textId="2A2E2C1D" w:rsidR="00A03837" w:rsidRPr="00A03837" w:rsidRDefault="00A03837" w:rsidP="00A03837">
      <w:pPr>
        <w:pStyle w:val="NormalWeb"/>
        <w:rPr>
          <w:rFonts w:ascii="CMR12" w:hAnsi="CMR12"/>
        </w:rPr>
      </w:pPr>
      <w:r w:rsidRPr="00A03837">
        <w:rPr>
          <w:rFonts w:ascii="CMR12" w:hAnsi="CMR12"/>
        </w:rPr>
        <w:t xml:space="preserve">Many previous studies [3–9] have investigated the viability of a range of </w:t>
      </w:r>
      <w:proofErr w:type="spellStart"/>
      <w:r w:rsidRPr="00A03837">
        <w:rPr>
          <w:rFonts w:ascii="CMR12" w:hAnsi="CMR12"/>
        </w:rPr>
        <w:t>prognositic</w:t>
      </w:r>
      <w:proofErr w:type="spellEnd"/>
      <w:r w:rsidRPr="00A03837">
        <w:rPr>
          <w:rFonts w:ascii="CMR12" w:hAnsi="CMR12"/>
        </w:rPr>
        <w:t xml:space="preserve"> biomarkers for head and neck/oropharyngeal cancer </w:t>
      </w:r>
      <w:r w:rsidRPr="00915E0A">
        <w:rPr>
          <w:rFonts w:ascii="CMR12" w:hAnsi="CMR12"/>
          <w:color w:val="4472C4" w:themeColor="accent1"/>
        </w:rPr>
        <w:t>(</w:t>
      </w:r>
      <w:r w:rsidR="00915E0A" w:rsidRPr="00915E0A">
        <w:rPr>
          <w:rFonts w:ascii="CMR12" w:hAnsi="CMR12"/>
          <w:b/>
          <w:bCs/>
          <w:color w:val="4472C4" w:themeColor="accent1"/>
        </w:rPr>
        <w:t>is oropharyngeal too differe</w:t>
      </w:r>
      <w:r w:rsidRPr="00915E0A">
        <w:rPr>
          <w:rFonts w:ascii="CMR12" w:hAnsi="CMR12"/>
          <w:b/>
          <w:bCs/>
          <w:color w:val="4472C4" w:themeColor="accent1"/>
        </w:rPr>
        <w:t>nt?</w:t>
      </w:r>
      <w:r w:rsidRPr="00A03837">
        <w:rPr>
          <w:rFonts w:ascii="CMR12" w:hAnsi="CMR12"/>
        </w:rPr>
        <w:t xml:space="preserve">) with varying degrees of success. The discovery of effective prognostic biomarkers </w:t>
      </w:r>
      <w:r w:rsidR="0007118E" w:rsidRPr="0007118E">
        <w:rPr>
          <w:rFonts w:ascii="CMR12" w:hAnsi="CMR12"/>
          <w:color w:val="FF0000"/>
        </w:rPr>
        <w:t>i</w:t>
      </w:r>
      <w:r w:rsidRPr="0007118E">
        <w:rPr>
          <w:rFonts w:ascii="CMR12" w:hAnsi="CMR12"/>
          <w:color w:val="FF0000"/>
        </w:rPr>
        <w:t xml:space="preserve">s difficult, and </w:t>
      </w:r>
      <w:r w:rsidR="0007118E" w:rsidRPr="0007118E">
        <w:rPr>
          <w:rFonts w:ascii="CMR12" w:hAnsi="CMR12"/>
          <w:color w:val="FF0000"/>
        </w:rPr>
        <w:t>previously</w:t>
      </w:r>
      <w:r w:rsidRPr="0007118E">
        <w:rPr>
          <w:rFonts w:ascii="CMR12" w:hAnsi="CMR12"/>
          <w:color w:val="FF0000"/>
        </w:rPr>
        <w:t xml:space="preserve"> has</w:t>
      </w:r>
      <w:r w:rsidRPr="00A03837">
        <w:rPr>
          <w:rFonts w:ascii="CMR12" w:hAnsi="CMR12"/>
        </w:rPr>
        <w:t xml:space="preserve"> largely focused on immunohistochemistry techniques. Magnetic Resonance Imaging (MRI) </w:t>
      </w:r>
      <w:r w:rsidRPr="0007118E">
        <w:rPr>
          <w:rFonts w:ascii="CMR12" w:hAnsi="CMR12"/>
          <w:color w:val="FF0000"/>
        </w:rPr>
        <w:t>has been u</w:t>
      </w:r>
      <w:r w:rsidR="0007118E" w:rsidRPr="0007118E">
        <w:rPr>
          <w:rFonts w:ascii="CMR12" w:hAnsi="CMR12"/>
          <w:color w:val="FF0000"/>
        </w:rPr>
        <w:t>sed</w:t>
      </w:r>
      <w:r w:rsidRPr="00A03837">
        <w:rPr>
          <w:rFonts w:ascii="CMR12" w:hAnsi="CMR12"/>
        </w:rPr>
        <w:t xml:space="preserve"> [10–12] to estimate various clinical biomarkers in a non-invasive manner. </w:t>
      </w:r>
      <w:r w:rsidRPr="0007118E">
        <w:rPr>
          <w:rFonts w:ascii="CMR12" w:hAnsi="CMR12"/>
          <w:color w:val="FF0000"/>
        </w:rPr>
        <w:t xml:space="preserve">However </w:t>
      </w:r>
      <w:r w:rsidR="0007118E" w:rsidRPr="0007118E">
        <w:rPr>
          <w:rFonts w:ascii="CMR12" w:hAnsi="CMR12"/>
          <w:color w:val="FF0000"/>
        </w:rPr>
        <w:t xml:space="preserve">the results of </w:t>
      </w:r>
      <w:r w:rsidRPr="0007118E">
        <w:rPr>
          <w:rFonts w:ascii="CMR12" w:hAnsi="CMR12"/>
          <w:color w:val="FF0000"/>
        </w:rPr>
        <w:t xml:space="preserve">MRI based techniques </w:t>
      </w:r>
      <w:r w:rsidR="0007118E" w:rsidRPr="0007118E">
        <w:rPr>
          <w:rFonts w:ascii="CMR12" w:hAnsi="CMR12"/>
          <w:color w:val="FF0000"/>
        </w:rPr>
        <w:t xml:space="preserve">are </w:t>
      </w:r>
      <w:r w:rsidRPr="0007118E">
        <w:rPr>
          <w:rFonts w:ascii="CMR12" w:hAnsi="CMR12"/>
          <w:color w:val="FF0000"/>
        </w:rPr>
        <w:t xml:space="preserve">often </w:t>
      </w:r>
      <w:r w:rsidR="0007118E" w:rsidRPr="0007118E">
        <w:rPr>
          <w:rFonts w:ascii="CMR12" w:hAnsi="CMR12"/>
          <w:color w:val="FF0000"/>
        </w:rPr>
        <w:t xml:space="preserve">in poor </w:t>
      </w:r>
      <w:proofErr w:type="gramStart"/>
      <w:r w:rsidR="0007118E" w:rsidRPr="0007118E">
        <w:rPr>
          <w:rFonts w:ascii="CMR12" w:hAnsi="CMR12"/>
          <w:color w:val="FF0000"/>
        </w:rPr>
        <w:t xml:space="preserve">agreement </w:t>
      </w:r>
      <w:r w:rsidRPr="0007118E">
        <w:rPr>
          <w:rFonts w:ascii="CMR12" w:hAnsi="CMR12"/>
          <w:color w:val="FF0000"/>
        </w:rPr>
        <w:t xml:space="preserve"> </w:t>
      </w:r>
      <w:r w:rsidR="0007118E" w:rsidRPr="0007118E">
        <w:rPr>
          <w:rFonts w:ascii="CMR12" w:hAnsi="CMR12"/>
          <w:color w:val="FF0000"/>
        </w:rPr>
        <w:t>with</w:t>
      </w:r>
      <w:proofErr w:type="gramEnd"/>
      <w:r w:rsidR="0007118E" w:rsidRPr="0007118E">
        <w:rPr>
          <w:rFonts w:ascii="CMR12" w:hAnsi="CMR12"/>
          <w:color w:val="FF0000"/>
        </w:rPr>
        <w:t xml:space="preserve"> the results of</w:t>
      </w:r>
      <w:r w:rsidRPr="0007118E">
        <w:rPr>
          <w:rFonts w:ascii="CMR12" w:hAnsi="CMR12"/>
          <w:color w:val="FF0000"/>
        </w:rPr>
        <w:t xml:space="preserve"> direct measurements </w:t>
      </w:r>
      <w:r w:rsidR="0007118E" w:rsidRPr="0007118E">
        <w:rPr>
          <w:rFonts w:ascii="CMR12" w:hAnsi="CMR12"/>
          <w:color w:val="FF0000"/>
        </w:rPr>
        <w:t>from</w:t>
      </w:r>
      <w:r w:rsidRPr="0007118E">
        <w:rPr>
          <w:rFonts w:ascii="CMR12" w:hAnsi="CMR12"/>
          <w:color w:val="FF0000"/>
        </w:rPr>
        <w:t xml:space="preserve"> </w:t>
      </w:r>
      <w:r w:rsidR="0007118E" w:rsidRPr="0007118E">
        <w:rPr>
          <w:rFonts w:ascii="CMR12" w:hAnsi="CMR12"/>
          <w:color w:val="FF0000"/>
        </w:rPr>
        <w:t xml:space="preserve">the </w:t>
      </w:r>
      <w:r w:rsidRPr="0007118E">
        <w:rPr>
          <w:rFonts w:ascii="CMR12" w:hAnsi="CMR12"/>
          <w:color w:val="FF0000"/>
        </w:rPr>
        <w:t xml:space="preserve">pathological staging sections [13, 14]. </w:t>
      </w:r>
    </w:p>
    <w:p w14:paraId="49C5A62D" w14:textId="493B32CC" w:rsidR="001B5CA5" w:rsidRPr="0007118E" w:rsidRDefault="00AA16EB" w:rsidP="001B5CA5">
      <w:pPr>
        <w:pStyle w:val="NormalWeb"/>
        <w:rPr>
          <w:rFonts w:ascii="CMR12" w:hAnsi="CMR12"/>
        </w:rPr>
      </w:pPr>
      <w:r w:rsidRPr="00A915E0">
        <w:rPr>
          <w:rFonts w:ascii="CMR12" w:hAnsi="CMR12"/>
          <w:color w:val="FF0000"/>
        </w:rPr>
        <w:t xml:space="preserve">There is a need to establish accurate biomarkers </w:t>
      </w:r>
      <w:r w:rsidR="0007118E" w:rsidRPr="00A915E0">
        <w:rPr>
          <w:rFonts w:ascii="CMR12" w:hAnsi="CMR12"/>
          <w:color w:val="FF0000"/>
        </w:rPr>
        <w:t xml:space="preserve">in order </w:t>
      </w:r>
      <w:r w:rsidRPr="00A915E0">
        <w:rPr>
          <w:rFonts w:ascii="CMR12" w:hAnsi="CMR12"/>
          <w:color w:val="FF0000"/>
        </w:rPr>
        <w:t xml:space="preserve">to characterise the disease </w:t>
      </w:r>
      <w:r w:rsidR="0007118E" w:rsidRPr="00A915E0">
        <w:rPr>
          <w:rFonts w:ascii="CMR12" w:hAnsi="CMR12"/>
          <w:color w:val="FF0000"/>
        </w:rPr>
        <w:t>and</w:t>
      </w:r>
      <w:r w:rsidRPr="00A915E0">
        <w:rPr>
          <w:rFonts w:ascii="CMR12" w:hAnsi="CMR12"/>
          <w:color w:val="FF0000"/>
        </w:rPr>
        <w:t xml:space="preserve"> optimise treatment</w:t>
      </w:r>
      <w:r w:rsidR="00A915E0">
        <w:rPr>
          <w:rFonts w:ascii="CMR12" w:hAnsi="CMR12"/>
          <w:color w:val="FF0000"/>
        </w:rPr>
        <w:t>,</w:t>
      </w:r>
      <w:r w:rsidRPr="00A915E0">
        <w:rPr>
          <w:rFonts w:ascii="CMR12" w:hAnsi="CMR12"/>
          <w:color w:val="FF0000"/>
        </w:rPr>
        <w:t xml:space="preserve"> </w:t>
      </w:r>
      <w:r w:rsidR="0007118E" w:rsidRPr="00A915E0">
        <w:rPr>
          <w:rFonts w:ascii="CMR12" w:hAnsi="CMR12"/>
          <w:color w:val="FF0000"/>
        </w:rPr>
        <w:t xml:space="preserve">particularly in less aggressive disease where it is desirable to </w:t>
      </w:r>
      <w:r w:rsidR="001B5CA5" w:rsidRPr="00A915E0">
        <w:rPr>
          <w:rFonts w:ascii="CMR12" w:hAnsi="CMR12"/>
          <w:color w:val="FF0000"/>
        </w:rPr>
        <w:t>de</w:t>
      </w:r>
      <w:r w:rsidR="00A915E0" w:rsidRPr="00A915E0">
        <w:rPr>
          <w:rFonts w:ascii="CMR12" w:hAnsi="CMR12"/>
          <w:color w:val="FF0000"/>
        </w:rPr>
        <w:t>-</w:t>
      </w:r>
      <w:r w:rsidR="001B5CA5" w:rsidRPr="00A915E0">
        <w:rPr>
          <w:rFonts w:ascii="CMR12" w:hAnsi="CMR12"/>
          <w:color w:val="FF0000"/>
        </w:rPr>
        <w:t>escalat</w:t>
      </w:r>
      <w:r w:rsidR="00A915E0" w:rsidRPr="00A915E0">
        <w:rPr>
          <w:rFonts w:ascii="CMR12" w:hAnsi="CMR12"/>
          <w:color w:val="FF0000"/>
        </w:rPr>
        <w:t>e</w:t>
      </w:r>
      <w:r w:rsidR="001B5CA5" w:rsidRPr="00A915E0">
        <w:rPr>
          <w:rFonts w:ascii="CMR12" w:hAnsi="CMR12"/>
          <w:color w:val="FF0000"/>
        </w:rPr>
        <w:t xml:space="preserve"> therapy [15]</w:t>
      </w:r>
      <w:r w:rsidR="00A915E0">
        <w:rPr>
          <w:rFonts w:ascii="CMR12" w:hAnsi="CMR12"/>
          <w:color w:val="FF0000"/>
        </w:rPr>
        <w:t xml:space="preserve"> and thus</w:t>
      </w:r>
      <w:r w:rsidR="001B5CA5" w:rsidRPr="00A915E0">
        <w:rPr>
          <w:rFonts w:ascii="CMR12" w:hAnsi="CMR12"/>
          <w:color w:val="FF0000"/>
        </w:rPr>
        <w:t xml:space="preserve"> minimis</w:t>
      </w:r>
      <w:r w:rsidR="00A915E0">
        <w:rPr>
          <w:rFonts w:ascii="CMR12" w:hAnsi="CMR12"/>
          <w:color w:val="FF0000"/>
        </w:rPr>
        <w:t>e</w:t>
      </w:r>
      <w:r w:rsidR="001B5CA5" w:rsidRPr="00A915E0">
        <w:rPr>
          <w:rFonts w:ascii="CMR12" w:hAnsi="CMR12"/>
          <w:color w:val="FF0000"/>
        </w:rPr>
        <w:t xml:space="preserve"> the adverse effects of treatment and improv</w:t>
      </w:r>
      <w:r w:rsidR="00A915E0">
        <w:rPr>
          <w:rFonts w:ascii="CMR12" w:hAnsi="CMR12"/>
          <w:color w:val="FF0000"/>
        </w:rPr>
        <w:t>e</w:t>
      </w:r>
      <w:r w:rsidR="001B5CA5" w:rsidRPr="00A915E0">
        <w:rPr>
          <w:rFonts w:ascii="CMR12" w:hAnsi="CMR12"/>
          <w:color w:val="FF0000"/>
        </w:rPr>
        <w:t xml:space="preserve"> patient outcomes. Previous work [16–18] has hypothesized that tumours </w:t>
      </w:r>
      <w:r w:rsidR="00A915E0" w:rsidRPr="00A915E0">
        <w:rPr>
          <w:rFonts w:ascii="CMR12" w:hAnsi="CMR12"/>
          <w:color w:val="FF0000"/>
        </w:rPr>
        <w:t xml:space="preserve">that </w:t>
      </w:r>
      <w:r w:rsidR="001B5CA5" w:rsidRPr="00A915E0">
        <w:rPr>
          <w:rFonts w:ascii="CMR12" w:hAnsi="CMR12"/>
          <w:color w:val="FF0000"/>
        </w:rPr>
        <w:t>may be responsive to novel therapeutic treatment</w:t>
      </w:r>
      <w:r w:rsidR="00A915E0" w:rsidRPr="00A915E0">
        <w:rPr>
          <w:rFonts w:ascii="CMR12" w:hAnsi="CMR12"/>
          <w:color w:val="FF0000"/>
        </w:rPr>
        <w:t>s</w:t>
      </w:r>
      <w:r w:rsidR="001B5CA5" w:rsidRPr="00A915E0">
        <w:rPr>
          <w:rFonts w:ascii="CMR12" w:hAnsi="CMR12"/>
          <w:color w:val="FF0000"/>
        </w:rPr>
        <w:t xml:space="preserve"> may carry distinct molecular </w:t>
      </w:r>
      <w:r w:rsidR="00A915E0" w:rsidRPr="00A915E0">
        <w:rPr>
          <w:rFonts w:ascii="CMR12" w:hAnsi="CMR12"/>
          <w:color w:val="FF0000"/>
        </w:rPr>
        <w:t xml:space="preserve">biomarkers. If this is correct then the identification of such biomarkers is the key to the </w:t>
      </w:r>
      <w:r w:rsidR="001B5CA5" w:rsidRPr="00A915E0">
        <w:rPr>
          <w:rFonts w:ascii="CMR12" w:hAnsi="CMR12"/>
          <w:color w:val="FF0000"/>
        </w:rPr>
        <w:t>screening of patients towards appropriate treatment</w:t>
      </w:r>
      <w:r w:rsidR="00A915E0" w:rsidRPr="00A915E0">
        <w:rPr>
          <w:rFonts w:ascii="CMR12" w:hAnsi="CMR12"/>
          <w:color w:val="FF0000"/>
        </w:rPr>
        <w:t>s</w:t>
      </w:r>
      <w:r w:rsidR="001B5CA5" w:rsidRPr="00A915E0">
        <w:rPr>
          <w:rFonts w:ascii="CMR12" w:hAnsi="CMR12"/>
          <w:color w:val="FF0000"/>
        </w:rPr>
        <w:t xml:space="preserve">. </w:t>
      </w:r>
    </w:p>
    <w:p w14:paraId="12566E11" w14:textId="792ED5CC" w:rsidR="001B5CA5" w:rsidRDefault="001B5CA5" w:rsidP="001B5CA5">
      <w:pPr>
        <w:pStyle w:val="NormalWeb"/>
        <w:rPr>
          <w:ins w:id="0" w:author="Peter Weightman" w:date="2021-09-25T10:05:00Z"/>
          <w:rFonts w:ascii="CMR12" w:hAnsi="CMR12"/>
          <w:color w:val="4472C4" w:themeColor="accent1"/>
        </w:rPr>
      </w:pPr>
      <w:r>
        <w:rPr>
          <w:rFonts w:ascii="CMR12" w:hAnsi="CMR12"/>
        </w:rPr>
        <w:t xml:space="preserve">This work explores the </w:t>
      </w:r>
      <w:r w:rsidRPr="00915E0A">
        <w:rPr>
          <w:rFonts w:ascii="CMR12" w:hAnsi="CMR12"/>
          <w:color w:val="FF0000"/>
        </w:rPr>
        <w:t xml:space="preserve">potential of </w:t>
      </w:r>
      <w:r w:rsidR="00915E0A" w:rsidRPr="00915E0A">
        <w:rPr>
          <w:rFonts w:ascii="CMR12" w:hAnsi="CMR12"/>
          <w:color w:val="FF0000"/>
        </w:rPr>
        <w:t>F</w:t>
      </w:r>
      <w:r>
        <w:rPr>
          <w:rFonts w:ascii="CMR12" w:hAnsi="CMR12"/>
        </w:rPr>
        <w:t xml:space="preserve">ourier transform infrared (FTIR) microscopy in combination with a known </w:t>
      </w:r>
      <w:r w:rsidRPr="00915E0A">
        <w:rPr>
          <w:rFonts w:ascii="CMR12" w:hAnsi="CMR12"/>
          <w:color w:val="FF0000"/>
        </w:rPr>
        <w:t>prognostic</w:t>
      </w:r>
      <w:r>
        <w:rPr>
          <w:rFonts w:ascii="CMR12" w:hAnsi="CMR12"/>
        </w:rPr>
        <w:t xml:space="preserve"> biomarker: </w:t>
      </w:r>
      <w:r>
        <w:rPr>
          <w:rFonts w:ascii="CMMI12" w:hAnsi="CMMI12"/>
        </w:rPr>
        <w:t>α</w:t>
      </w:r>
      <w:r>
        <w:rPr>
          <w:rFonts w:ascii="CMR12" w:hAnsi="CMR12"/>
        </w:rPr>
        <w:t xml:space="preserve">-Smooth Muscle Actin (ASMA) expression, as a method of identifying cases which may be </w:t>
      </w:r>
      <w:r w:rsidRPr="00915E0A">
        <w:rPr>
          <w:rFonts w:ascii="CMR12" w:hAnsi="CMR12"/>
          <w:color w:val="4472C4" w:themeColor="accent1"/>
          <w:rPrChange w:id="1" w:author="Peter Weightman" w:date="2021-09-25T09:56:00Z">
            <w:rPr>
              <w:rFonts w:ascii="CMR12" w:hAnsi="CMR12"/>
            </w:rPr>
          </w:rPrChange>
        </w:rPr>
        <w:t xml:space="preserve">appropriate for therapeutic </w:t>
      </w:r>
      <w:commentRangeStart w:id="2"/>
      <w:r w:rsidRPr="00915E0A">
        <w:rPr>
          <w:rFonts w:ascii="CMR12" w:hAnsi="CMR12"/>
          <w:color w:val="4472C4" w:themeColor="accent1"/>
          <w:rPrChange w:id="3" w:author="Peter Weightman" w:date="2021-09-25T09:56:00Z">
            <w:rPr>
              <w:rFonts w:ascii="CMR12" w:hAnsi="CMR12"/>
            </w:rPr>
          </w:rPrChange>
        </w:rPr>
        <w:t>treatment</w:t>
      </w:r>
      <w:commentRangeEnd w:id="2"/>
      <w:r w:rsidR="00915E0A" w:rsidRPr="00915E0A">
        <w:rPr>
          <w:rStyle w:val="CommentReference"/>
          <w:rFonts w:eastAsiaTheme="minorHAnsi" w:cs="Times New Roman (Body CS)"/>
          <w:color w:val="4472C4" w:themeColor="accent1"/>
          <w:lang w:eastAsia="en-US"/>
          <w:rPrChange w:id="4" w:author="Peter Weightman" w:date="2021-09-25T09:56:00Z">
            <w:rPr>
              <w:rStyle w:val="CommentReference"/>
              <w:rFonts w:eastAsiaTheme="minorHAnsi" w:cs="Times New Roman (Body CS)"/>
              <w:lang w:eastAsia="en-US"/>
            </w:rPr>
          </w:rPrChange>
        </w:rPr>
        <w:commentReference w:id="2"/>
      </w:r>
      <w:r w:rsidRPr="00915E0A">
        <w:rPr>
          <w:rFonts w:ascii="CMR12" w:hAnsi="CMR12"/>
          <w:color w:val="4472C4" w:themeColor="accent1"/>
          <w:rPrChange w:id="5" w:author="Peter Weightman" w:date="2021-09-25T09:56:00Z">
            <w:rPr>
              <w:rFonts w:ascii="CMR12" w:hAnsi="CMR12"/>
            </w:rPr>
          </w:rPrChange>
        </w:rPr>
        <w:t>.</w:t>
      </w:r>
      <w:r>
        <w:rPr>
          <w:rFonts w:ascii="CMR12" w:hAnsi="CMR12"/>
        </w:rPr>
        <w:t xml:space="preserve"> Previous work [4–6] has ex</w:t>
      </w:r>
      <w:del w:id="6" w:author="Peter Weightman" w:date="2021-09-25T09:56:00Z">
        <w:r w:rsidDel="00915E0A">
          <w:rPr>
            <w:rFonts w:ascii="CMR12" w:hAnsi="CMR12"/>
          </w:rPr>
          <w:delText xml:space="preserve">- </w:delText>
        </w:r>
      </w:del>
      <w:r>
        <w:rPr>
          <w:rFonts w:ascii="CMR12" w:hAnsi="CMR12"/>
        </w:rPr>
        <w:t xml:space="preserve">plored the efficacy of ASMA and </w:t>
      </w:r>
      <w:commentRangeStart w:id="7"/>
      <w:r w:rsidRPr="00915E0A">
        <w:rPr>
          <w:rFonts w:ascii="CMR12" w:hAnsi="CMR12"/>
          <w:color w:val="4472C4" w:themeColor="accent1"/>
          <w:rPrChange w:id="8" w:author="Peter Weightman" w:date="2021-09-25T09:57:00Z">
            <w:rPr>
              <w:rFonts w:ascii="CMR12" w:hAnsi="CMR12"/>
            </w:rPr>
          </w:rPrChange>
        </w:rPr>
        <w:t>SERPINE1</w:t>
      </w:r>
      <w:commentRangeEnd w:id="7"/>
      <w:r w:rsidR="00915E0A">
        <w:rPr>
          <w:rStyle w:val="CommentReference"/>
          <w:rFonts w:eastAsiaTheme="minorHAnsi" w:cs="Times New Roman (Body CS)"/>
          <w:lang w:eastAsia="en-US"/>
        </w:rPr>
        <w:commentReference w:id="7"/>
      </w:r>
      <w:r>
        <w:rPr>
          <w:rFonts w:ascii="CMR12" w:hAnsi="CMR12"/>
        </w:rPr>
        <w:t xml:space="preserve"> [6] as predictive variables for extra capsular spread (ECS),</w:t>
      </w:r>
      <w:ins w:id="9" w:author="Peter Weightman" w:date="2021-09-25T09:58:00Z">
        <w:r w:rsidR="00915E0A">
          <w:rPr>
            <w:rFonts w:ascii="CMR12" w:hAnsi="CMR12"/>
          </w:rPr>
          <w:t xml:space="preserve"> </w:t>
        </w:r>
      </w:ins>
      <w:ins w:id="10" w:author="Peter Weightman" w:date="2021-09-25T09:57:00Z">
        <w:r w:rsidR="00915E0A">
          <w:rPr>
            <w:rFonts w:ascii="CMR12" w:hAnsi="CMR12"/>
          </w:rPr>
          <w:t xml:space="preserve">which </w:t>
        </w:r>
        <w:proofErr w:type="gramStart"/>
        <w:r w:rsidR="00915E0A">
          <w:rPr>
            <w:rFonts w:ascii="CMR12" w:hAnsi="CMR12"/>
          </w:rPr>
          <w:t xml:space="preserve">is </w:t>
        </w:r>
      </w:ins>
      <w:r>
        <w:rPr>
          <w:rFonts w:ascii="CMR12" w:hAnsi="CMR12"/>
        </w:rPr>
        <w:t xml:space="preserve"> an</w:t>
      </w:r>
      <w:proofErr w:type="gramEnd"/>
      <w:r>
        <w:rPr>
          <w:rFonts w:ascii="CMR12" w:hAnsi="CMR12"/>
        </w:rPr>
        <w:t xml:space="preserve"> important prognostic biomarker for OSCC. </w:t>
      </w:r>
      <w:r w:rsidRPr="00331FF9">
        <w:rPr>
          <w:rFonts w:ascii="CMR12" w:hAnsi="CMR12"/>
          <w:color w:val="4472C4" w:themeColor="accent1"/>
          <w:rPrChange w:id="11" w:author="Peter Weightman" w:date="2021-09-25T09:58:00Z">
            <w:rPr>
              <w:rFonts w:ascii="CMR12" w:hAnsi="CMR12"/>
            </w:rPr>
          </w:rPrChange>
        </w:rPr>
        <w:t>FTIR microscopy images taken of the</w:t>
      </w:r>
      <w:r w:rsidRPr="00331FF9">
        <w:rPr>
          <w:rFonts w:ascii="CMR12" w:hAnsi="CMR12"/>
          <w:b/>
          <w:bCs/>
          <w:color w:val="4472C4" w:themeColor="accent1"/>
          <w:rPrChange w:id="12" w:author="Peter Weightman" w:date="2021-09-25T09:58:00Z">
            <w:rPr>
              <w:rFonts w:ascii="CMR12" w:hAnsi="CMR12"/>
            </w:rPr>
          </w:rPrChange>
        </w:rPr>
        <w:t xml:space="preserve"> same</w:t>
      </w:r>
      <w:r w:rsidRPr="00331FF9">
        <w:rPr>
          <w:rFonts w:ascii="CMR12" w:hAnsi="CMR12"/>
          <w:color w:val="4472C4" w:themeColor="accent1"/>
          <w:rPrChange w:id="13" w:author="Peter Weightman" w:date="2021-09-25T09:58:00Z">
            <w:rPr>
              <w:rFonts w:ascii="CMR12" w:hAnsi="CMR12"/>
            </w:rPr>
          </w:rPrChange>
        </w:rPr>
        <w:t xml:space="preserve"> sample set will be used in order to perform a comparison to established </w:t>
      </w:r>
      <w:commentRangeStart w:id="14"/>
      <w:r w:rsidRPr="00331FF9">
        <w:rPr>
          <w:rFonts w:ascii="CMR12" w:hAnsi="CMR12"/>
          <w:color w:val="4472C4" w:themeColor="accent1"/>
          <w:rPrChange w:id="15" w:author="Peter Weightman" w:date="2021-09-25T09:58:00Z">
            <w:rPr>
              <w:rFonts w:ascii="CMR12" w:hAnsi="CMR12"/>
            </w:rPr>
          </w:rPrChange>
        </w:rPr>
        <w:t>biomarkers</w:t>
      </w:r>
      <w:commentRangeEnd w:id="14"/>
      <w:r w:rsidR="00331FF9">
        <w:rPr>
          <w:rStyle w:val="CommentReference"/>
          <w:rFonts w:eastAsiaTheme="minorHAnsi" w:cs="Times New Roman (Body CS)"/>
          <w:lang w:eastAsia="en-US"/>
        </w:rPr>
        <w:commentReference w:id="14"/>
      </w:r>
      <w:r w:rsidRPr="00331FF9">
        <w:rPr>
          <w:rFonts w:ascii="CMR12" w:hAnsi="CMR12"/>
          <w:color w:val="4472C4" w:themeColor="accent1"/>
          <w:rPrChange w:id="16" w:author="Peter Weightman" w:date="2021-09-25T09:58:00Z">
            <w:rPr>
              <w:rFonts w:ascii="CMR12" w:hAnsi="CMR12"/>
            </w:rPr>
          </w:rPrChange>
        </w:rPr>
        <w:t xml:space="preserve">. </w:t>
      </w:r>
    </w:p>
    <w:p w14:paraId="14CCEBD2" w14:textId="7DBEFE90" w:rsidR="00331FF9" w:rsidRDefault="00331FF9" w:rsidP="001B5CA5">
      <w:pPr>
        <w:pStyle w:val="NormalWeb"/>
        <w:rPr>
          <w:ins w:id="17" w:author="Peter Weightman" w:date="2021-09-25T10:11:00Z"/>
          <w:rFonts w:ascii="CMR12" w:hAnsi="CMR12"/>
          <w:color w:val="4472C4" w:themeColor="accent1"/>
        </w:rPr>
      </w:pPr>
      <w:ins w:id="18" w:author="Peter Weightman" w:date="2021-09-25T10:05:00Z">
        <w:r>
          <w:rPr>
            <w:rFonts w:ascii="CMR12" w:hAnsi="CMR12"/>
            <w:color w:val="4472C4" w:themeColor="accent1"/>
          </w:rPr>
          <w:t>Comm</w:t>
        </w:r>
      </w:ins>
      <w:ins w:id="19" w:author="Peter Weightman" w:date="2021-09-25T10:06:00Z">
        <w:r>
          <w:rPr>
            <w:rFonts w:ascii="CMR12" w:hAnsi="CMR12"/>
            <w:color w:val="4472C4" w:themeColor="accent1"/>
          </w:rPr>
          <w:t>en</w:t>
        </w:r>
      </w:ins>
      <w:ins w:id="20" w:author="Peter Weightman" w:date="2021-09-25T10:05:00Z">
        <w:r>
          <w:rPr>
            <w:rFonts w:ascii="CMR12" w:hAnsi="CMR12"/>
            <w:color w:val="4472C4" w:themeColor="accent1"/>
          </w:rPr>
          <w:t>t on references before drafting last section of introduction</w:t>
        </w:r>
      </w:ins>
    </w:p>
    <w:p w14:paraId="2338E827" w14:textId="356AB8DA" w:rsidR="00A54C57" w:rsidRDefault="00A54C57" w:rsidP="001B5CA5">
      <w:pPr>
        <w:pStyle w:val="NormalWeb"/>
        <w:rPr>
          <w:ins w:id="21" w:author="Peter Weightman" w:date="2021-09-25T10:06:00Z"/>
          <w:rFonts w:ascii="CMR12" w:hAnsi="CMR12"/>
          <w:color w:val="4472C4" w:themeColor="accent1"/>
        </w:rPr>
      </w:pPr>
      <w:ins w:id="22" w:author="Peter Weightman" w:date="2021-09-25T10:11:00Z">
        <w:r>
          <w:rPr>
            <w:rFonts w:ascii="CMR12" w:hAnsi="CMR12"/>
            <w:color w:val="4472C4" w:themeColor="accent1"/>
          </w:rPr>
          <w:t>The 1st 18 refe</w:t>
        </w:r>
      </w:ins>
      <w:ins w:id="23" w:author="Peter Weightman" w:date="2021-09-25T10:12:00Z">
        <w:r>
          <w:rPr>
            <w:rFonts w:ascii="CMR12" w:hAnsi="CMR12"/>
            <w:color w:val="4472C4" w:themeColor="accent1"/>
          </w:rPr>
          <w:t xml:space="preserve">rs seem </w:t>
        </w:r>
        <w:proofErr w:type="spellStart"/>
        <w:r>
          <w:rPr>
            <w:rFonts w:ascii="CMR12" w:hAnsi="CMR12"/>
            <w:color w:val="4472C4" w:themeColor="accent1"/>
          </w:rPr>
          <w:t>approriate</w:t>
        </w:r>
        <w:proofErr w:type="spellEnd"/>
        <w:r>
          <w:rPr>
            <w:rFonts w:ascii="CMR12" w:hAnsi="CMR12"/>
            <w:color w:val="4472C4" w:themeColor="accent1"/>
          </w:rPr>
          <w:t xml:space="preserve"> but I would like to </w:t>
        </w:r>
        <w:proofErr w:type="spellStart"/>
        <w:r>
          <w:rPr>
            <w:rFonts w:ascii="CMR12" w:hAnsi="CMR12"/>
            <w:color w:val="4472C4" w:themeColor="accent1"/>
          </w:rPr>
          <w:t>raed</w:t>
        </w:r>
        <w:proofErr w:type="spellEnd"/>
        <w:r>
          <w:rPr>
            <w:rFonts w:ascii="CMR12" w:hAnsi="CMR12"/>
            <w:color w:val="4472C4" w:themeColor="accent1"/>
          </w:rPr>
          <w:t xml:space="preserve"> them which will </w:t>
        </w:r>
        <w:proofErr w:type="gramStart"/>
        <w:r>
          <w:rPr>
            <w:rFonts w:ascii="CMR12" w:hAnsi="CMR12"/>
            <w:color w:val="4472C4" w:themeColor="accent1"/>
          </w:rPr>
          <w:t>take ,e</w:t>
        </w:r>
        <w:proofErr w:type="gramEnd"/>
        <w:r>
          <w:rPr>
            <w:rFonts w:ascii="CMR12" w:hAnsi="CMR12"/>
            <w:color w:val="4472C4" w:themeColor="accent1"/>
          </w:rPr>
          <w:t xml:space="preserve"> a while.</w:t>
        </w:r>
      </w:ins>
    </w:p>
    <w:p w14:paraId="73651ED8" w14:textId="67C1C7A4" w:rsidR="00331FF9" w:rsidRDefault="00331FF9" w:rsidP="001B5CA5">
      <w:pPr>
        <w:pStyle w:val="NormalWeb"/>
        <w:rPr>
          <w:ins w:id="24" w:author="Peter Weightman" w:date="2021-09-25T10:07:00Z"/>
          <w:rFonts w:ascii="CMR12" w:hAnsi="CMR12"/>
          <w:color w:val="4472C4" w:themeColor="accent1"/>
        </w:rPr>
      </w:pPr>
      <w:ins w:id="25" w:author="Peter Weightman" w:date="2021-09-25T10:06:00Z">
        <w:r>
          <w:rPr>
            <w:rFonts w:ascii="CMR12" w:hAnsi="CMR12"/>
            <w:color w:val="4472C4" w:themeColor="accent1"/>
          </w:rPr>
          <w:t>Ref 31 is a system</w:t>
        </w:r>
      </w:ins>
      <w:ins w:id="26" w:author="Peter Weightman" w:date="2021-09-25T10:07:00Z">
        <w:r>
          <w:rPr>
            <w:rFonts w:ascii="CMR12" w:hAnsi="CMR12"/>
            <w:color w:val="4472C4" w:themeColor="accent1"/>
          </w:rPr>
          <w:t>a</w:t>
        </w:r>
      </w:ins>
      <w:ins w:id="27" w:author="Peter Weightman" w:date="2021-09-25T10:06:00Z">
        <w:r>
          <w:rPr>
            <w:rFonts w:ascii="CMR12" w:hAnsi="CMR12"/>
            <w:color w:val="4472C4" w:themeColor="accent1"/>
          </w:rPr>
          <w:t xml:space="preserve">tic review of biomarkers for OSCC </w:t>
        </w:r>
      </w:ins>
      <w:ins w:id="28" w:author="Peter Weightman" w:date="2021-09-25T10:07:00Z">
        <w:r>
          <w:rPr>
            <w:rFonts w:ascii="CMR12" w:hAnsi="CMR12"/>
            <w:color w:val="4472C4" w:themeColor="accent1"/>
          </w:rPr>
          <w:t>s</w:t>
        </w:r>
      </w:ins>
      <w:ins w:id="29" w:author="Peter Weightman" w:date="2021-09-25T10:06:00Z">
        <w:r>
          <w:rPr>
            <w:rFonts w:ascii="CMR12" w:hAnsi="CMR12"/>
            <w:color w:val="4472C4" w:themeColor="accent1"/>
          </w:rPr>
          <w:t>o I think it shou</w:t>
        </w:r>
      </w:ins>
      <w:ins w:id="30" w:author="Peter Weightman" w:date="2021-09-25T10:07:00Z">
        <w:r>
          <w:rPr>
            <w:rFonts w:ascii="CMR12" w:hAnsi="CMR12"/>
            <w:color w:val="4472C4" w:themeColor="accent1"/>
          </w:rPr>
          <w:t>ld come ear</w:t>
        </w:r>
      </w:ins>
      <w:ins w:id="31" w:author="Peter Weightman" w:date="2021-09-25T10:12:00Z">
        <w:r w:rsidR="00A54C57">
          <w:rPr>
            <w:rFonts w:ascii="CMR12" w:hAnsi="CMR12"/>
            <w:color w:val="4472C4" w:themeColor="accent1"/>
          </w:rPr>
          <w:t>lier</w:t>
        </w:r>
      </w:ins>
      <w:ins w:id="32" w:author="Peter Weightman" w:date="2021-09-25T10:07:00Z">
        <w:r>
          <w:rPr>
            <w:rFonts w:ascii="CMR12" w:hAnsi="CMR12"/>
            <w:color w:val="4472C4" w:themeColor="accent1"/>
          </w:rPr>
          <w:t xml:space="preserve"> in </w:t>
        </w:r>
      </w:ins>
      <w:proofErr w:type="spellStart"/>
      <w:ins w:id="33" w:author="Peter Weightman" w:date="2021-09-25T10:12:00Z">
        <w:r w:rsidR="00A54C57">
          <w:rPr>
            <w:rFonts w:ascii="CMR12" w:hAnsi="CMR12"/>
            <w:color w:val="4472C4" w:themeColor="accent1"/>
          </w:rPr>
          <w:t>the</w:t>
        </w:r>
      </w:ins>
      <w:ins w:id="34" w:author="Peter Weightman" w:date="2021-09-25T10:07:00Z">
        <w:r>
          <w:rPr>
            <w:rFonts w:ascii="CMR12" w:hAnsi="CMR12"/>
            <w:color w:val="4472C4" w:themeColor="accent1"/>
          </w:rPr>
          <w:t>references</w:t>
        </w:r>
        <w:proofErr w:type="spellEnd"/>
        <w:r>
          <w:rPr>
            <w:rFonts w:ascii="CMR12" w:hAnsi="CMR12"/>
            <w:color w:val="4472C4" w:themeColor="accent1"/>
          </w:rPr>
          <w:t>.</w:t>
        </w:r>
      </w:ins>
    </w:p>
    <w:p w14:paraId="61652D01" w14:textId="3D7E79A2" w:rsidR="00331FF9" w:rsidRDefault="00331FF9" w:rsidP="001B5CA5">
      <w:pPr>
        <w:pStyle w:val="NormalWeb"/>
        <w:rPr>
          <w:ins w:id="35" w:author="Peter Weightman" w:date="2021-09-25T10:07:00Z"/>
          <w:rFonts w:ascii="CMR12" w:hAnsi="CMR12"/>
          <w:color w:val="4472C4" w:themeColor="accent1"/>
        </w:rPr>
      </w:pPr>
      <w:ins w:id="36" w:author="Peter Weightman" w:date="2021-09-25T10:07:00Z">
        <w:r>
          <w:rPr>
            <w:rFonts w:ascii="CMR12" w:hAnsi="CMR12"/>
            <w:color w:val="4472C4" w:themeColor="accent1"/>
          </w:rPr>
          <w:t>Refs 28, 30 (pos</w:t>
        </w:r>
      </w:ins>
      <w:ins w:id="37" w:author="Peter Weightman" w:date="2021-09-25T10:08:00Z">
        <w:r>
          <w:rPr>
            <w:rFonts w:ascii="CMR12" w:hAnsi="CMR12"/>
            <w:color w:val="4472C4" w:themeColor="accent1"/>
          </w:rPr>
          <w:t>s</w:t>
        </w:r>
      </w:ins>
      <w:ins w:id="38" w:author="Peter Weightman" w:date="2021-09-25T10:07:00Z">
        <w:r>
          <w:rPr>
            <w:rFonts w:ascii="CMR12" w:hAnsi="CMR12"/>
            <w:color w:val="4472C4" w:themeColor="accent1"/>
          </w:rPr>
          <w:t xml:space="preserve">ibly </w:t>
        </w:r>
      </w:ins>
      <w:ins w:id="39" w:author="Peter Weightman" w:date="2021-09-25T10:08:00Z">
        <w:r>
          <w:rPr>
            <w:rFonts w:ascii="CMR12" w:hAnsi="CMR12"/>
            <w:color w:val="4472C4" w:themeColor="accent1"/>
          </w:rPr>
          <w:t xml:space="preserve">also </w:t>
        </w:r>
      </w:ins>
      <w:ins w:id="40" w:author="Peter Weightman" w:date="2021-09-25T10:07:00Z">
        <w:r>
          <w:rPr>
            <w:rFonts w:ascii="CMR12" w:hAnsi="CMR12"/>
            <w:color w:val="4472C4" w:themeColor="accent1"/>
          </w:rPr>
          <w:t>29 I haven</w:t>
        </w:r>
      </w:ins>
      <w:ins w:id="41" w:author="Peter Weightman" w:date="2021-09-25T10:08:00Z">
        <w:r>
          <w:rPr>
            <w:rFonts w:ascii="CMR12" w:hAnsi="CMR12"/>
            <w:color w:val="4472C4" w:themeColor="accent1"/>
          </w:rPr>
          <w:t>'</w:t>
        </w:r>
      </w:ins>
      <w:ins w:id="42" w:author="Peter Weightman" w:date="2021-09-25T10:07:00Z">
        <w:r>
          <w:rPr>
            <w:rFonts w:ascii="CMR12" w:hAnsi="CMR12"/>
            <w:color w:val="4472C4" w:themeColor="accent1"/>
          </w:rPr>
          <w:t>t checked)</w:t>
        </w:r>
      </w:ins>
      <w:ins w:id="43" w:author="Peter Weightman" w:date="2021-09-25T10:08:00Z">
        <w:r>
          <w:rPr>
            <w:rFonts w:ascii="CMR12" w:hAnsi="CMR12"/>
            <w:color w:val="4472C4" w:themeColor="accent1"/>
          </w:rPr>
          <w:t xml:space="preserve"> are specific to OSSC so should also come </w:t>
        </w:r>
        <w:proofErr w:type="spellStart"/>
        <w:r>
          <w:rPr>
            <w:rFonts w:ascii="CMR12" w:hAnsi="CMR12"/>
            <w:color w:val="4472C4" w:themeColor="accent1"/>
          </w:rPr>
          <w:t>ear</w:t>
        </w:r>
      </w:ins>
      <w:ins w:id="44" w:author="Peter Weightman" w:date="2021-09-25T10:13:00Z">
        <w:r w:rsidR="00A54C57">
          <w:rPr>
            <w:rFonts w:ascii="CMR12" w:hAnsi="CMR12"/>
            <w:color w:val="4472C4" w:themeColor="accent1"/>
          </w:rPr>
          <w:t>ier</w:t>
        </w:r>
      </w:ins>
      <w:proofErr w:type="spellEnd"/>
      <w:ins w:id="45" w:author="Peter Weightman" w:date="2021-09-25T10:08:00Z">
        <w:r>
          <w:rPr>
            <w:rFonts w:ascii="CMR12" w:hAnsi="CMR12"/>
            <w:color w:val="4472C4" w:themeColor="accent1"/>
          </w:rPr>
          <w:t>.</w:t>
        </w:r>
      </w:ins>
    </w:p>
    <w:p w14:paraId="0AEC2275" w14:textId="78FAF13E" w:rsidR="00331FF9" w:rsidRDefault="00A54C57" w:rsidP="001B5CA5">
      <w:pPr>
        <w:pStyle w:val="NormalWeb"/>
        <w:rPr>
          <w:ins w:id="46" w:author="Peter Weightman" w:date="2021-09-25T10:30:00Z"/>
          <w:rFonts w:ascii="CMR12" w:hAnsi="CMR12"/>
          <w:color w:val="4472C4" w:themeColor="accent1"/>
        </w:rPr>
      </w:pPr>
      <w:ins w:id="47" w:author="Peter Weightman" w:date="2021-09-25T10:13:00Z">
        <w:r>
          <w:rPr>
            <w:rFonts w:ascii="CMR12" w:hAnsi="CMR12"/>
            <w:color w:val="4472C4" w:themeColor="accent1"/>
          </w:rPr>
          <w:t xml:space="preserve">I think the refs to FTIR need to start with a review article. I </w:t>
        </w:r>
      </w:ins>
      <w:ins w:id="48" w:author="Peter Weightman" w:date="2021-09-25T10:14:00Z">
        <w:r>
          <w:rPr>
            <w:rFonts w:ascii="CMR12" w:hAnsi="CMR12"/>
            <w:color w:val="4472C4" w:themeColor="accent1"/>
          </w:rPr>
          <w:t>a</w:t>
        </w:r>
      </w:ins>
      <w:ins w:id="49" w:author="Peter Weightman" w:date="2021-09-25T10:13:00Z">
        <w:r>
          <w:rPr>
            <w:rFonts w:ascii="CMR12" w:hAnsi="CMR12"/>
            <w:color w:val="4472C4" w:themeColor="accent1"/>
          </w:rPr>
          <w:t xml:space="preserve">m not sure of the </w:t>
        </w:r>
      </w:ins>
      <w:ins w:id="50" w:author="Peter Weightman" w:date="2021-09-25T10:14:00Z">
        <w:r>
          <w:rPr>
            <w:rFonts w:ascii="CMR12" w:hAnsi="CMR12"/>
            <w:color w:val="4472C4" w:themeColor="accent1"/>
          </w:rPr>
          <w:t xml:space="preserve">Journal but if it is </w:t>
        </w:r>
        <w:proofErr w:type="gramStart"/>
        <w:r>
          <w:rPr>
            <w:rFonts w:ascii="CMR12" w:hAnsi="CMR12"/>
            <w:color w:val="4472C4" w:themeColor="accent1"/>
          </w:rPr>
          <w:t>Analyst</w:t>
        </w:r>
        <w:proofErr w:type="gramEnd"/>
        <w:r>
          <w:rPr>
            <w:rFonts w:ascii="CMR12" w:hAnsi="CMR12"/>
            <w:color w:val="4472C4" w:themeColor="accent1"/>
          </w:rPr>
          <w:t xml:space="preserve"> we need to use reviews from likely referees.</w:t>
        </w:r>
      </w:ins>
      <w:ins w:id="51" w:author="Peter Weightman" w:date="2021-09-25T10:13:00Z">
        <w:r>
          <w:rPr>
            <w:rFonts w:ascii="CMR12" w:hAnsi="CMR12"/>
            <w:color w:val="4472C4" w:themeColor="accent1"/>
          </w:rPr>
          <w:t xml:space="preserve"> </w:t>
        </w:r>
      </w:ins>
    </w:p>
    <w:p w14:paraId="4E05D0D5" w14:textId="5B6217BB" w:rsidR="00B50109" w:rsidRDefault="003E366F" w:rsidP="001B5CA5">
      <w:pPr>
        <w:pStyle w:val="NormalWeb"/>
        <w:rPr>
          <w:ins w:id="52" w:author="Peter Weightman" w:date="2021-09-25T10:30:00Z"/>
          <w:rFonts w:ascii="CMR12" w:hAnsi="CMR12"/>
          <w:color w:val="4472C4" w:themeColor="accent1"/>
        </w:rPr>
      </w:pPr>
      <w:ins w:id="53" w:author="Peter Weightman" w:date="2021-09-25T10:30:00Z">
        <w:r>
          <w:rPr>
            <w:rFonts w:ascii="CMR12" w:hAnsi="CMR12"/>
            <w:color w:val="4472C4" w:themeColor="accent1"/>
          </w:rPr>
          <w:t xml:space="preserve">Mathew </w:t>
        </w:r>
      </w:ins>
      <w:ins w:id="54" w:author="Peter Weightman" w:date="2021-09-25T10:31:00Z">
        <w:r>
          <w:rPr>
            <w:rFonts w:ascii="CMR12" w:hAnsi="CMR12"/>
            <w:color w:val="4472C4" w:themeColor="accent1"/>
          </w:rPr>
          <w:t>B</w:t>
        </w:r>
      </w:ins>
      <w:ins w:id="55" w:author="Peter Weightman" w:date="2021-09-25T10:30:00Z">
        <w:r>
          <w:rPr>
            <w:rFonts w:ascii="CMR12" w:hAnsi="CMR12"/>
            <w:color w:val="4472C4" w:themeColor="accent1"/>
          </w:rPr>
          <w:t>akers review (ref 1 in Barney's p</w:t>
        </w:r>
      </w:ins>
      <w:ins w:id="56" w:author="Peter Weightman" w:date="2021-09-25T10:31:00Z">
        <w:r>
          <w:rPr>
            <w:rFonts w:ascii="CMR12" w:hAnsi="CMR12"/>
            <w:color w:val="4472C4" w:themeColor="accent1"/>
          </w:rPr>
          <w:t>ap</w:t>
        </w:r>
      </w:ins>
      <w:ins w:id="57" w:author="Peter Weightman" w:date="2021-09-25T10:30:00Z">
        <w:r>
          <w:rPr>
            <w:rFonts w:ascii="CMR12" w:hAnsi="CMR12"/>
            <w:color w:val="4472C4" w:themeColor="accent1"/>
          </w:rPr>
          <w:t>er)</w:t>
        </w:r>
      </w:ins>
      <w:ins w:id="58" w:author="Peter Weightman" w:date="2021-09-25T10:31:00Z">
        <w:r>
          <w:rPr>
            <w:rFonts w:ascii="CMR12" w:hAnsi="CMR12"/>
            <w:color w:val="4472C4" w:themeColor="accent1"/>
          </w:rPr>
          <w:t xml:space="preserve"> is ideal since the author list include se</w:t>
        </w:r>
      </w:ins>
      <w:ins w:id="59" w:author="Peter Weightman" w:date="2021-09-25T10:32:00Z">
        <w:r>
          <w:rPr>
            <w:rFonts w:ascii="CMR12" w:hAnsi="CMR12"/>
            <w:color w:val="4472C4" w:themeColor="accent1"/>
          </w:rPr>
          <w:t>v</w:t>
        </w:r>
      </w:ins>
      <w:ins w:id="60" w:author="Peter Weightman" w:date="2021-09-25T10:31:00Z">
        <w:r>
          <w:rPr>
            <w:rFonts w:ascii="CMR12" w:hAnsi="CMR12"/>
            <w:color w:val="4472C4" w:themeColor="accent1"/>
          </w:rPr>
          <w:t>eral pe</w:t>
        </w:r>
      </w:ins>
      <w:ins w:id="61" w:author="Peter Weightman" w:date="2021-09-25T10:32:00Z">
        <w:r>
          <w:rPr>
            <w:rFonts w:ascii="CMR12" w:hAnsi="CMR12"/>
            <w:color w:val="4472C4" w:themeColor="accent1"/>
          </w:rPr>
          <w:t>o</w:t>
        </w:r>
      </w:ins>
      <w:ins w:id="62" w:author="Peter Weightman" w:date="2021-09-25T10:31:00Z">
        <w:r>
          <w:rPr>
            <w:rFonts w:ascii="CMR12" w:hAnsi="CMR12"/>
            <w:color w:val="4472C4" w:themeColor="accent1"/>
          </w:rPr>
          <w:t>pl</w:t>
        </w:r>
      </w:ins>
      <w:ins w:id="63" w:author="Peter Weightman" w:date="2021-09-25T10:32:00Z">
        <w:r>
          <w:rPr>
            <w:rFonts w:ascii="CMR12" w:hAnsi="CMR12"/>
            <w:color w:val="4472C4" w:themeColor="accent1"/>
          </w:rPr>
          <w:t>e</w:t>
        </w:r>
      </w:ins>
      <w:ins w:id="64" w:author="Peter Weightman" w:date="2021-09-25T10:31:00Z">
        <w:r>
          <w:rPr>
            <w:rFonts w:ascii="CMR12" w:hAnsi="CMR12"/>
            <w:color w:val="4472C4" w:themeColor="accent1"/>
          </w:rPr>
          <w:t xml:space="preserve"> who might r</w:t>
        </w:r>
      </w:ins>
      <w:ins w:id="65" w:author="Peter Weightman" w:date="2021-09-25T10:32:00Z">
        <w:r>
          <w:rPr>
            <w:rFonts w:ascii="CMR12" w:hAnsi="CMR12"/>
            <w:color w:val="4472C4" w:themeColor="accent1"/>
          </w:rPr>
          <w:t>e</w:t>
        </w:r>
      </w:ins>
      <w:ins w:id="66" w:author="Peter Weightman" w:date="2021-09-25T10:31:00Z">
        <w:r>
          <w:rPr>
            <w:rFonts w:ascii="CMR12" w:hAnsi="CMR12"/>
            <w:color w:val="4472C4" w:themeColor="accent1"/>
          </w:rPr>
          <w:t>view this paper.</w:t>
        </w:r>
      </w:ins>
      <w:ins w:id="67" w:author="Peter Weightman" w:date="2021-09-25T10:30:00Z">
        <w:r>
          <w:rPr>
            <w:rFonts w:ascii="CMR12" w:hAnsi="CMR12"/>
            <w:color w:val="4472C4" w:themeColor="accent1"/>
          </w:rPr>
          <w:t xml:space="preserve"> </w:t>
        </w:r>
      </w:ins>
    </w:p>
    <w:p w14:paraId="5D2A11D7" w14:textId="77777777" w:rsidR="00B50109" w:rsidRDefault="00B50109" w:rsidP="001B5CA5">
      <w:pPr>
        <w:pStyle w:val="NormalWeb"/>
        <w:rPr>
          <w:ins w:id="68" w:author="Peter Weightman" w:date="2021-09-25T10:26:00Z"/>
          <w:rFonts w:ascii="CMR12" w:hAnsi="CMR12"/>
          <w:color w:val="4472C4" w:themeColor="accent1"/>
        </w:rPr>
      </w:pPr>
    </w:p>
    <w:p w14:paraId="661674A9" w14:textId="32DBAA93" w:rsidR="00A54C57" w:rsidRDefault="00B50109" w:rsidP="001B5CA5">
      <w:pPr>
        <w:pStyle w:val="NormalWeb"/>
        <w:rPr>
          <w:ins w:id="69" w:author="Peter Weightman" w:date="2021-09-25T10:15:00Z"/>
          <w:rFonts w:ascii="CMR12" w:hAnsi="CMR12"/>
          <w:color w:val="4472C4" w:themeColor="accent1"/>
        </w:rPr>
      </w:pPr>
      <w:ins w:id="70" w:author="Peter Weightman" w:date="2021-09-25T10:26:00Z">
        <w:r>
          <w:rPr>
            <w:rFonts w:ascii="CMR12" w:hAnsi="CMR12"/>
            <w:color w:val="4472C4" w:themeColor="accent1"/>
          </w:rPr>
          <w:lastRenderedPageBreak/>
          <w:t xml:space="preserve">We should </w:t>
        </w:r>
      </w:ins>
      <w:ins w:id="71" w:author="Peter Weightman" w:date="2021-09-25T10:32:00Z">
        <w:r w:rsidR="003E366F">
          <w:rPr>
            <w:rFonts w:ascii="CMR12" w:hAnsi="CMR12"/>
            <w:color w:val="4472C4" w:themeColor="accent1"/>
          </w:rPr>
          <w:t xml:space="preserve">also </w:t>
        </w:r>
      </w:ins>
      <w:ins w:id="72" w:author="Peter Weightman" w:date="2021-09-25T10:26:00Z">
        <w:r>
          <w:rPr>
            <w:rFonts w:ascii="CMR12" w:hAnsi="CMR12"/>
            <w:color w:val="4472C4" w:themeColor="accent1"/>
          </w:rPr>
          <w:t>consider 12, 13, 14, 15 from</w:t>
        </w:r>
      </w:ins>
      <w:ins w:id="73" w:author="Peter Weightman" w:date="2021-09-25T10:27:00Z">
        <w:r>
          <w:rPr>
            <w:rFonts w:ascii="CMR12" w:hAnsi="CMR12"/>
            <w:color w:val="4472C4" w:themeColor="accent1"/>
          </w:rPr>
          <w:t xml:space="preserve"> Bar</w:t>
        </w:r>
      </w:ins>
      <w:ins w:id="74" w:author="Peter Weightman" w:date="2021-09-25T10:26:00Z">
        <w:r>
          <w:rPr>
            <w:rFonts w:ascii="CMR12" w:hAnsi="CMR12"/>
            <w:color w:val="4472C4" w:themeColor="accent1"/>
          </w:rPr>
          <w:t>ney's paper. Espe</w:t>
        </w:r>
      </w:ins>
      <w:ins w:id="75" w:author="Peter Weightman" w:date="2021-09-25T10:27:00Z">
        <w:r>
          <w:rPr>
            <w:rFonts w:ascii="CMR12" w:hAnsi="CMR12"/>
            <w:color w:val="4472C4" w:themeColor="accent1"/>
          </w:rPr>
          <w:t>c</w:t>
        </w:r>
      </w:ins>
      <w:ins w:id="76" w:author="Peter Weightman" w:date="2021-09-25T10:26:00Z">
        <w:r>
          <w:rPr>
            <w:rFonts w:ascii="CMR12" w:hAnsi="CMR12"/>
            <w:color w:val="4472C4" w:themeColor="accent1"/>
          </w:rPr>
          <w:t>ially</w:t>
        </w:r>
      </w:ins>
      <w:ins w:id="77" w:author="Peter Weightman" w:date="2021-09-25T10:27:00Z">
        <w:r>
          <w:rPr>
            <w:rFonts w:ascii="CMR12" w:hAnsi="CMR12"/>
            <w:color w:val="4472C4" w:themeColor="accent1"/>
          </w:rPr>
          <w:t xml:space="preserve"> Peter </w:t>
        </w:r>
        <w:proofErr w:type="spellStart"/>
        <w:r>
          <w:rPr>
            <w:rFonts w:ascii="CMR12" w:hAnsi="CMR12"/>
            <w:color w:val="4472C4" w:themeColor="accent1"/>
          </w:rPr>
          <w:t>G</w:t>
        </w:r>
      </w:ins>
      <w:ins w:id="78" w:author="Peter Weightman" w:date="2021-09-25T10:32:00Z">
        <w:r w:rsidR="003E366F">
          <w:rPr>
            <w:rFonts w:ascii="CMR12" w:hAnsi="CMR12"/>
            <w:color w:val="4472C4" w:themeColor="accent1"/>
          </w:rPr>
          <w:t>ar</w:t>
        </w:r>
      </w:ins>
      <w:ins w:id="79" w:author="Peter Weightman" w:date="2021-09-25T10:27:00Z">
        <w:r>
          <w:rPr>
            <w:rFonts w:ascii="CMR12" w:hAnsi="CMR12"/>
            <w:color w:val="4472C4" w:themeColor="accent1"/>
          </w:rPr>
          <w:t>nder's</w:t>
        </w:r>
        <w:proofErr w:type="spellEnd"/>
        <w:r>
          <w:rPr>
            <w:rFonts w:ascii="CMR12" w:hAnsi="CMR12"/>
            <w:color w:val="4472C4" w:themeColor="accent1"/>
          </w:rPr>
          <w:t xml:space="preserve"> review (ref 13 si</w:t>
        </w:r>
      </w:ins>
      <w:ins w:id="80" w:author="Peter Weightman" w:date="2021-09-25T10:28:00Z">
        <w:r>
          <w:rPr>
            <w:rFonts w:ascii="CMR12" w:hAnsi="CMR12"/>
            <w:color w:val="4472C4" w:themeColor="accent1"/>
          </w:rPr>
          <w:t>n</w:t>
        </w:r>
      </w:ins>
      <w:ins w:id="81" w:author="Peter Weightman" w:date="2021-09-25T10:27:00Z">
        <w:r>
          <w:rPr>
            <w:rFonts w:ascii="CMR12" w:hAnsi="CMR12"/>
            <w:color w:val="4472C4" w:themeColor="accent1"/>
          </w:rPr>
          <w:t>ce tha</w:t>
        </w:r>
      </w:ins>
      <w:ins w:id="82" w:author="Peter Weightman" w:date="2021-09-25T10:28:00Z">
        <w:r>
          <w:rPr>
            <w:rFonts w:ascii="CMR12" w:hAnsi="CMR12"/>
            <w:color w:val="4472C4" w:themeColor="accent1"/>
          </w:rPr>
          <w:t>t</w:t>
        </w:r>
      </w:ins>
      <w:ins w:id="83" w:author="Peter Weightman" w:date="2021-09-25T10:27:00Z">
        <w:r>
          <w:rPr>
            <w:rFonts w:ascii="CMR12" w:hAnsi="CMR12"/>
            <w:color w:val="4472C4" w:themeColor="accent1"/>
          </w:rPr>
          <w:t xml:space="preserve"> will cheer him and he will be a co</w:t>
        </w:r>
      </w:ins>
      <w:ins w:id="84" w:author="Peter Weightman" w:date="2021-09-25T10:32:00Z">
        <w:r w:rsidR="003E366F">
          <w:rPr>
            <w:rFonts w:ascii="CMR12" w:hAnsi="CMR12"/>
            <w:color w:val="4472C4" w:themeColor="accent1"/>
          </w:rPr>
          <w:t>-</w:t>
        </w:r>
      </w:ins>
      <w:ins w:id="85" w:author="Peter Weightman" w:date="2021-09-25T10:27:00Z">
        <w:r>
          <w:rPr>
            <w:rFonts w:ascii="CMR12" w:hAnsi="CMR12"/>
            <w:color w:val="4472C4" w:themeColor="accent1"/>
          </w:rPr>
          <w:t>autho</w:t>
        </w:r>
      </w:ins>
      <w:ins w:id="86" w:author="Peter Weightman" w:date="2021-09-25T10:28:00Z">
        <w:r>
          <w:rPr>
            <w:rFonts w:ascii="CMR12" w:hAnsi="CMR12"/>
            <w:color w:val="4472C4" w:themeColor="accent1"/>
          </w:rPr>
          <w:t>r.</w:t>
        </w:r>
      </w:ins>
      <w:ins w:id="87" w:author="Peter Weightman" w:date="2021-09-25T10:26:00Z">
        <w:r>
          <w:rPr>
            <w:rFonts w:ascii="CMR12" w:hAnsi="CMR12"/>
            <w:color w:val="4472C4" w:themeColor="accent1"/>
          </w:rPr>
          <w:t xml:space="preserve"> </w:t>
        </w:r>
      </w:ins>
    </w:p>
    <w:p w14:paraId="6B03CFAA" w14:textId="06728F1C" w:rsidR="00A54C57" w:rsidRDefault="00A54C57" w:rsidP="001B5CA5">
      <w:pPr>
        <w:pStyle w:val="NormalWeb"/>
        <w:rPr>
          <w:ins w:id="88" w:author="Peter Weightman" w:date="2021-09-25T10:16:00Z"/>
          <w:rFonts w:ascii="CMR12" w:hAnsi="CMR12"/>
          <w:color w:val="4472C4" w:themeColor="accent1"/>
        </w:rPr>
      </w:pPr>
      <w:ins w:id="89" w:author="Peter Weightman" w:date="2021-09-25T10:15:00Z">
        <w:r>
          <w:rPr>
            <w:rFonts w:ascii="CMR12" w:hAnsi="CMR12"/>
            <w:color w:val="4472C4" w:themeColor="accent1"/>
          </w:rPr>
          <w:t xml:space="preserve">Refs 21, </w:t>
        </w:r>
        <w:proofErr w:type="gramStart"/>
        <w:r>
          <w:rPr>
            <w:rFonts w:ascii="CMR12" w:hAnsi="CMR12"/>
            <w:color w:val="4472C4" w:themeColor="accent1"/>
          </w:rPr>
          <w:t>22 ,</w:t>
        </w:r>
        <w:proofErr w:type="gramEnd"/>
        <w:r>
          <w:rPr>
            <w:rFonts w:ascii="CMR12" w:hAnsi="CMR12"/>
            <w:color w:val="4472C4" w:themeColor="accent1"/>
          </w:rPr>
          <w:t xml:space="preserve"> 23 24 are applications of FTIR to spe</w:t>
        </w:r>
      </w:ins>
      <w:ins w:id="90" w:author="Peter Weightman" w:date="2021-09-25T10:16:00Z">
        <w:r>
          <w:rPr>
            <w:rFonts w:ascii="CMR12" w:hAnsi="CMR12"/>
            <w:color w:val="4472C4" w:themeColor="accent1"/>
          </w:rPr>
          <w:t>c</w:t>
        </w:r>
      </w:ins>
      <w:ins w:id="91" w:author="Peter Weightman" w:date="2021-09-25T10:15:00Z">
        <w:r>
          <w:rPr>
            <w:rFonts w:ascii="CMR12" w:hAnsi="CMR12"/>
            <w:color w:val="4472C4" w:themeColor="accent1"/>
          </w:rPr>
          <w:t>ific cancers and are probably fine</w:t>
        </w:r>
      </w:ins>
      <w:ins w:id="92" w:author="Peter Weightman" w:date="2021-09-25T10:16:00Z">
        <w:r>
          <w:rPr>
            <w:rFonts w:ascii="CMR12" w:hAnsi="CMR12"/>
            <w:color w:val="4472C4" w:themeColor="accent1"/>
          </w:rPr>
          <w:t>.</w:t>
        </w:r>
      </w:ins>
    </w:p>
    <w:p w14:paraId="7F93297D" w14:textId="6C183D77" w:rsidR="00331FF9" w:rsidRPr="00B50109" w:rsidRDefault="00A54C57" w:rsidP="001B5CA5">
      <w:pPr>
        <w:pStyle w:val="NormalWeb"/>
        <w:rPr>
          <w:rFonts w:ascii="CMR12" w:hAnsi="CMR12"/>
          <w:color w:val="4472C4" w:themeColor="accent1"/>
          <w:rPrChange w:id="93" w:author="Peter Weightman" w:date="2021-09-25T10:28:00Z">
            <w:rPr>
              <w:rFonts w:ascii="CMR12" w:hAnsi="CMR12"/>
            </w:rPr>
          </w:rPrChange>
        </w:rPr>
      </w:pPr>
      <w:ins w:id="94" w:author="Peter Weightman" w:date="2021-09-25T10:16:00Z">
        <w:r>
          <w:rPr>
            <w:rFonts w:ascii="CMR12" w:hAnsi="CMR12"/>
            <w:color w:val="4472C4" w:themeColor="accent1"/>
          </w:rPr>
          <w:t xml:space="preserve">I would also drop the excellent reference 19. </w:t>
        </w:r>
      </w:ins>
      <w:ins w:id="95" w:author="Peter Weightman" w:date="2021-09-25T10:17:00Z">
        <w:r>
          <w:rPr>
            <w:rFonts w:ascii="CMR12" w:hAnsi="CMR12"/>
            <w:color w:val="4472C4" w:themeColor="accent1"/>
          </w:rPr>
          <w:t xml:space="preserve">The results are </w:t>
        </w:r>
      </w:ins>
      <w:ins w:id="96" w:author="Peter Weightman" w:date="2021-09-25T10:18:00Z">
        <w:r>
          <w:rPr>
            <w:rFonts w:ascii="CMR12" w:hAnsi="CMR12"/>
            <w:color w:val="4472C4" w:themeColor="accent1"/>
          </w:rPr>
          <w:t>i</w:t>
        </w:r>
      </w:ins>
      <w:ins w:id="97" w:author="Peter Weightman" w:date="2021-09-25T10:17:00Z">
        <w:r>
          <w:rPr>
            <w:rFonts w:ascii="CMR12" w:hAnsi="CMR12"/>
            <w:color w:val="4472C4" w:themeColor="accent1"/>
          </w:rPr>
          <w:t xml:space="preserve">mpressive for </w:t>
        </w:r>
      </w:ins>
      <w:ins w:id="98" w:author="Peter Weightman" w:date="2021-09-25T10:18:00Z">
        <w:r>
          <w:rPr>
            <w:rFonts w:ascii="CMR12" w:hAnsi="CMR12"/>
            <w:color w:val="4472C4" w:themeColor="accent1"/>
          </w:rPr>
          <w:t>b</w:t>
        </w:r>
      </w:ins>
      <w:ins w:id="99" w:author="Peter Weightman" w:date="2021-09-25T10:17:00Z">
        <w:r>
          <w:rPr>
            <w:rFonts w:ascii="CMR12" w:hAnsi="CMR12"/>
            <w:color w:val="4472C4" w:themeColor="accent1"/>
          </w:rPr>
          <w:t xml:space="preserve">rain cancer </w:t>
        </w:r>
      </w:ins>
      <w:ins w:id="100" w:author="Peter Weightman" w:date="2021-09-25T10:18:00Z">
        <w:r>
          <w:rPr>
            <w:rFonts w:ascii="CMR12" w:hAnsi="CMR12"/>
            <w:color w:val="4472C4" w:themeColor="accent1"/>
          </w:rPr>
          <w:t xml:space="preserve">but </w:t>
        </w:r>
        <w:proofErr w:type="spellStart"/>
        <w:r>
          <w:rPr>
            <w:rFonts w:ascii="CMR12" w:hAnsi="CMR12"/>
            <w:color w:val="4472C4" w:themeColor="accent1"/>
          </w:rPr>
          <w:t>its</w:t>
        </w:r>
        <w:proofErr w:type="spellEnd"/>
        <w:r>
          <w:rPr>
            <w:rFonts w:ascii="CMR12" w:hAnsi="CMR12"/>
            <w:color w:val="4472C4" w:themeColor="accent1"/>
          </w:rPr>
          <w:t xml:space="preserve"> an a</w:t>
        </w:r>
      </w:ins>
      <w:ins w:id="101" w:author="Peter Weightman" w:date="2021-09-25T10:16:00Z">
        <w:r>
          <w:rPr>
            <w:rFonts w:ascii="CMR12" w:hAnsi="CMR12"/>
            <w:color w:val="4472C4" w:themeColor="accent1"/>
          </w:rPr>
          <w:t>pplication to biofluids</w:t>
        </w:r>
      </w:ins>
      <w:ins w:id="102" w:author="Peter Weightman" w:date="2021-09-25T10:17:00Z">
        <w:r>
          <w:rPr>
            <w:rFonts w:ascii="CMR12" w:hAnsi="CMR12"/>
            <w:color w:val="4472C4" w:themeColor="accent1"/>
          </w:rPr>
          <w:t xml:space="preserve"> </w:t>
        </w:r>
      </w:ins>
      <w:ins w:id="103" w:author="Peter Weightman" w:date="2021-09-25T10:18:00Z">
        <w:r>
          <w:rPr>
            <w:rFonts w:ascii="CMR12" w:hAnsi="CMR12"/>
            <w:color w:val="4472C4" w:themeColor="accent1"/>
          </w:rPr>
          <w:t>and</w:t>
        </w:r>
      </w:ins>
      <w:ins w:id="104" w:author="Peter Weightman" w:date="2021-09-25T10:17:00Z">
        <w:r>
          <w:rPr>
            <w:rFonts w:ascii="CMR12" w:hAnsi="CMR12"/>
            <w:color w:val="4472C4" w:themeColor="accent1"/>
          </w:rPr>
          <w:t xml:space="preserve"> we are studying tissue.</w:t>
        </w:r>
      </w:ins>
      <w:ins w:id="105" w:author="Peter Weightman" w:date="2021-09-25T10:19:00Z">
        <w:r>
          <w:rPr>
            <w:rFonts w:ascii="CMR12" w:hAnsi="CMR12"/>
            <w:color w:val="4472C4" w:themeColor="accent1"/>
          </w:rPr>
          <w:t xml:space="preserve"> </w:t>
        </w:r>
      </w:ins>
      <w:ins w:id="106" w:author="Peter Weightman" w:date="2021-09-25T10:18:00Z">
        <w:r>
          <w:rPr>
            <w:rFonts w:ascii="CMR12" w:hAnsi="CMR12"/>
            <w:color w:val="4472C4" w:themeColor="accent1"/>
          </w:rPr>
          <w:t xml:space="preserve">If we keep </w:t>
        </w:r>
        <w:proofErr w:type="gramStart"/>
        <w:r>
          <w:rPr>
            <w:rFonts w:ascii="CMR12" w:hAnsi="CMR12"/>
            <w:color w:val="4472C4" w:themeColor="accent1"/>
          </w:rPr>
          <w:t>it</w:t>
        </w:r>
        <w:proofErr w:type="gramEnd"/>
        <w:r>
          <w:rPr>
            <w:rFonts w:ascii="CMR12" w:hAnsi="CMR12"/>
            <w:color w:val="4472C4" w:themeColor="accent1"/>
          </w:rPr>
          <w:t xml:space="preserve"> we shou</w:t>
        </w:r>
      </w:ins>
      <w:ins w:id="107" w:author="Peter Weightman" w:date="2021-09-25T10:19:00Z">
        <w:r>
          <w:rPr>
            <w:rFonts w:ascii="CMR12" w:hAnsi="CMR12"/>
            <w:color w:val="4472C4" w:themeColor="accent1"/>
          </w:rPr>
          <w:t>ld</w:t>
        </w:r>
        <w:r w:rsidR="00B50109">
          <w:rPr>
            <w:rFonts w:ascii="CMR12" w:hAnsi="CMR12"/>
            <w:color w:val="4472C4" w:themeColor="accent1"/>
          </w:rPr>
          <w:t xml:space="preserve"> end</w:t>
        </w:r>
      </w:ins>
      <w:ins w:id="108" w:author="Peter Weightman" w:date="2021-09-25T10:18:00Z">
        <w:r>
          <w:rPr>
            <w:rFonts w:ascii="CMR12" w:hAnsi="CMR12"/>
            <w:color w:val="4472C4" w:themeColor="accent1"/>
          </w:rPr>
          <w:t xml:space="preserve"> the intr</w:t>
        </w:r>
      </w:ins>
      <w:ins w:id="109" w:author="Peter Weightman" w:date="2021-09-25T10:19:00Z">
        <w:r w:rsidR="00B50109">
          <w:rPr>
            <w:rFonts w:ascii="CMR12" w:hAnsi="CMR12"/>
            <w:color w:val="4472C4" w:themeColor="accent1"/>
          </w:rPr>
          <w:t>oduction</w:t>
        </w:r>
      </w:ins>
      <w:ins w:id="110" w:author="Peter Weightman" w:date="2021-09-25T10:18:00Z">
        <w:r>
          <w:rPr>
            <w:rFonts w:ascii="CMR12" w:hAnsi="CMR12"/>
            <w:color w:val="4472C4" w:themeColor="accent1"/>
          </w:rPr>
          <w:t xml:space="preserve"> with it but end with some st</w:t>
        </w:r>
      </w:ins>
      <w:ins w:id="111" w:author="Peter Weightman" w:date="2021-09-25T10:19:00Z">
        <w:r>
          <w:rPr>
            <w:rFonts w:ascii="CMR12" w:hAnsi="CMR12"/>
            <w:color w:val="4472C4" w:themeColor="accent1"/>
          </w:rPr>
          <w:t>a</w:t>
        </w:r>
      </w:ins>
      <w:ins w:id="112" w:author="Peter Weightman" w:date="2021-09-25T10:18:00Z">
        <w:r>
          <w:rPr>
            <w:rFonts w:ascii="CMR12" w:hAnsi="CMR12"/>
            <w:color w:val="4472C4" w:themeColor="accent1"/>
          </w:rPr>
          <w:t>t</w:t>
        </w:r>
      </w:ins>
      <w:ins w:id="113" w:author="Peter Weightman" w:date="2021-09-25T10:19:00Z">
        <w:r>
          <w:rPr>
            <w:rFonts w:ascii="CMR12" w:hAnsi="CMR12"/>
            <w:color w:val="4472C4" w:themeColor="accent1"/>
          </w:rPr>
          <w:t>e</w:t>
        </w:r>
      </w:ins>
      <w:ins w:id="114" w:author="Peter Weightman" w:date="2021-09-25T10:18:00Z">
        <w:r>
          <w:rPr>
            <w:rFonts w:ascii="CMR12" w:hAnsi="CMR12"/>
            <w:color w:val="4472C4" w:themeColor="accent1"/>
          </w:rPr>
          <w:t xml:space="preserve">ment about this paper.  Its </w:t>
        </w:r>
      </w:ins>
      <w:ins w:id="115" w:author="Peter Weightman" w:date="2021-09-25T10:19:00Z">
        <w:r>
          <w:rPr>
            <w:rFonts w:ascii="CMR12" w:hAnsi="CMR12"/>
            <w:color w:val="4472C4" w:themeColor="accent1"/>
          </w:rPr>
          <w:t>importance etc.</w:t>
        </w:r>
      </w:ins>
    </w:p>
    <w:p w14:paraId="18C94E02" w14:textId="77777777" w:rsidR="001B5CA5" w:rsidRDefault="001B5CA5" w:rsidP="001B5CA5">
      <w:pPr>
        <w:pStyle w:val="NormalWeb"/>
      </w:pPr>
      <w:r>
        <w:rPr>
          <w:rFonts w:ascii="CMR12" w:hAnsi="CMR12"/>
        </w:rPr>
        <w:t>FTIR microscopy</w:t>
      </w:r>
      <w:proofErr w:type="spellStart"/>
      <w:r>
        <w:rPr>
          <w:rFonts w:ascii="CMR12" w:hAnsi="CMR12"/>
        </w:rPr>
        <w:t xml:space="preserve"> is a </w:t>
      </w:r>
      <w:proofErr w:type="gramStart"/>
      <w:r>
        <w:rPr>
          <w:rFonts w:ascii="CMR12" w:hAnsi="CMR12"/>
        </w:rPr>
        <w:t>well established</w:t>
      </w:r>
      <w:proofErr w:type="spellEnd"/>
      <w:proofErr w:type="gramEnd"/>
      <w:r>
        <w:rPr>
          <w:rFonts w:ascii="CMR12" w:hAnsi="CMR12"/>
        </w:rPr>
        <w:t xml:space="preserve"> technique and has been utilised to investigate a range of biomedical applications in recent years [19–21]. Due to its ability to access chemical information present within the sample; analysis of FTIR microscopy data is able to lend insight into a range of label-free discrimination tasks. </w:t>
      </w:r>
      <w:proofErr w:type="spellStart"/>
      <w:r>
        <w:rPr>
          <w:rFonts w:ascii="CMR12" w:hAnsi="CMR12"/>
        </w:rPr>
        <w:t>Zawlik</w:t>
      </w:r>
      <w:proofErr w:type="spellEnd"/>
      <w:r>
        <w:rPr>
          <w:rFonts w:ascii="CMR12" w:hAnsi="CMR12"/>
        </w:rPr>
        <w:t xml:space="preserve"> et.al [22] investigated FTIR coupled with </w:t>
      </w:r>
      <w:proofErr w:type="spellStart"/>
      <w:r>
        <w:rPr>
          <w:rFonts w:ascii="CMR12" w:hAnsi="CMR12"/>
        </w:rPr>
        <w:t>prin-</w:t>
      </w:r>
      <w:del w:id="116" w:author="Peter Weightman" w:date="2021-09-25T10:05:00Z">
        <w:r w:rsidDel="00331FF9">
          <w:rPr>
            <w:rFonts w:ascii="CMR12" w:hAnsi="CMR12"/>
          </w:rPr>
          <w:delText xml:space="preserve"> </w:delText>
        </w:r>
      </w:del>
      <w:r>
        <w:rPr>
          <w:rFonts w:ascii="CMR12" w:hAnsi="CMR12"/>
        </w:rPr>
        <w:t>cipal</w:t>
      </w:r>
      <w:proofErr w:type="spellEnd"/>
      <w:r>
        <w:rPr>
          <w:rFonts w:ascii="CMR12" w:hAnsi="CMR12"/>
        </w:rPr>
        <w:t xml:space="preserve"> component analysis (PCA) to investigate the efficacy of chemotherapy in triple-negative breast cancer. They determined that it was possible to monitor changes in the biochemical composition of the tissue in order to monitor the effectiveness of received treatment. </w:t>
      </w:r>
    </w:p>
    <w:p w14:paraId="7DC24F4E" w14:textId="77777777" w:rsidR="001B5CA5" w:rsidRDefault="001B5CA5" w:rsidP="001B5CA5">
      <w:pPr>
        <w:pStyle w:val="NormalWeb"/>
      </w:pPr>
      <w:r>
        <w:rPr>
          <w:rFonts w:ascii="CMR12" w:hAnsi="CMR12"/>
        </w:rPr>
        <w:t xml:space="preserve">Butler et.al [23] have undertaken development of a high-throughput ATR- FTIR based instrument for use in biofluid assays. Their work concluded that it was possible to utilise IR spectroscopy to triage brain cancer using biofluid samples with a sensitivity and specificity of 93.2% and 92.8% respectively. </w:t>
      </w:r>
    </w:p>
    <w:p w14:paraId="6BF3F516" w14:textId="7248FA4E" w:rsidR="001E63C7" w:rsidRDefault="00544FC0" w:rsidP="00544FC0">
      <w:pPr>
        <w:spacing w:line="240" w:lineRule="auto"/>
        <w:rPr>
          <w:color w:val="FF0000"/>
        </w:rPr>
      </w:pPr>
      <w:r w:rsidRPr="00544FC0">
        <w:rPr>
          <w:color w:val="FF0000"/>
        </w:rPr>
        <w:t>Comments on rest of paper.</w:t>
      </w:r>
    </w:p>
    <w:p w14:paraId="74B7762C" w14:textId="1BEB5CB5" w:rsidR="00544FC0" w:rsidRDefault="00544FC0" w:rsidP="00544FC0">
      <w:pPr>
        <w:spacing w:line="240" w:lineRule="auto"/>
        <w:rPr>
          <w:color w:val="000000" w:themeColor="text1"/>
        </w:rPr>
      </w:pPr>
      <w:r>
        <w:rPr>
          <w:color w:val="000000" w:themeColor="text1"/>
        </w:rPr>
        <w:t>1) I was confused by the introduction to the Results section. I couldn't work out how many patients and what type.</w:t>
      </w:r>
    </w:p>
    <w:p w14:paraId="35242E51" w14:textId="2F505A94" w:rsidR="00544FC0" w:rsidRDefault="00544FC0" w:rsidP="00544FC0">
      <w:pPr>
        <w:spacing w:line="240" w:lineRule="auto"/>
        <w:rPr>
          <w:color w:val="000000" w:themeColor="text1"/>
        </w:rPr>
      </w:pPr>
      <w:r>
        <w:rPr>
          <w:color w:val="000000" w:themeColor="text1"/>
        </w:rPr>
        <w:t xml:space="preserve">Should we start with a statement that specimens were obtained from 31 patients of whom 9 where female and 24 </w:t>
      </w:r>
      <w:proofErr w:type="gramStart"/>
      <w:r>
        <w:rPr>
          <w:color w:val="000000" w:themeColor="text1"/>
        </w:rPr>
        <w:t>male</w:t>
      </w:r>
      <w:proofErr w:type="gramEnd"/>
      <w:r>
        <w:rPr>
          <w:color w:val="000000" w:themeColor="text1"/>
        </w:rPr>
        <w:t>. Is that correct? Do we need another column in Table 1 for those that died or survived so that the numbers can be seen to add up with the first statement about how many there were?</w:t>
      </w:r>
    </w:p>
    <w:p w14:paraId="38AFBCE7" w14:textId="0A4F8C91" w:rsidR="00544FC0" w:rsidRDefault="00544FC0" w:rsidP="00544FC0">
      <w:pPr>
        <w:spacing w:line="240" w:lineRule="auto"/>
        <w:rPr>
          <w:color w:val="000000" w:themeColor="text1"/>
        </w:rPr>
      </w:pPr>
      <w:r>
        <w:rPr>
          <w:color w:val="000000" w:themeColor="text1"/>
        </w:rPr>
        <w:t>2) Fig 2. Can we show the results of ASMA on its own?</w:t>
      </w:r>
    </w:p>
    <w:p w14:paraId="28D03EC4" w14:textId="2C5CDDE5" w:rsidR="00544FC0" w:rsidRDefault="00544FC0" w:rsidP="00544FC0">
      <w:pPr>
        <w:spacing w:line="240" w:lineRule="auto"/>
        <w:rPr>
          <w:color w:val="000000" w:themeColor="text1"/>
        </w:rPr>
      </w:pPr>
      <w:r>
        <w:rPr>
          <w:color w:val="000000" w:themeColor="text1"/>
        </w:rPr>
        <w:t>3) I am not sure what the last statement on page 11 means?</w:t>
      </w:r>
    </w:p>
    <w:p w14:paraId="01B96978" w14:textId="3C64C856" w:rsidR="00544FC0" w:rsidRDefault="00544FC0" w:rsidP="00544FC0">
      <w:pPr>
        <w:spacing w:line="240" w:lineRule="auto"/>
        <w:rPr>
          <w:color w:val="000000" w:themeColor="text1"/>
        </w:rPr>
      </w:pPr>
      <w:r>
        <w:rPr>
          <w:color w:val="000000" w:themeColor="text1"/>
        </w:rPr>
        <w:t>4) Figure 4. I don't understand how this data comes from the analysis.</w:t>
      </w:r>
    </w:p>
    <w:p w14:paraId="01666DED" w14:textId="4B1FBC42" w:rsidR="00544FC0" w:rsidRDefault="00544FC0" w:rsidP="00544FC0">
      <w:pPr>
        <w:spacing w:line="240" w:lineRule="auto"/>
        <w:rPr>
          <w:color w:val="000000" w:themeColor="text1"/>
        </w:rPr>
      </w:pPr>
      <w:r>
        <w:rPr>
          <w:color w:val="000000" w:themeColor="text1"/>
        </w:rPr>
        <w:t>5) We need Janet to expand on the odd result that adding ASMA reduce the predictive capability of the analysis.</w:t>
      </w:r>
    </w:p>
    <w:p w14:paraId="127ABE1E" w14:textId="09DC2CFD" w:rsidR="00544FC0" w:rsidRDefault="00544FC0" w:rsidP="00544FC0">
      <w:pPr>
        <w:spacing w:line="240" w:lineRule="auto"/>
        <w:rPr>
          <w:color w:val="000000" w:themeColor="text1"/>
        </w:rPr>
      </w:pPr>
    </w:p>
    <w:p w14:paraId="5EB6A034" w14:textId="13625078" w:rsidR="00544FC0" w:rsidRPr="00544FC0" w:rsidRDefault="00544FC0" w:rsidP="00544FC0">
      <w:pPr>
        <w:spacing w:line="240" w:lineRule="auto"/>
        <w:rPr>
          <w:color w:val="000000" w:themeColor="text1"/>
        </w:rPr>
      </w:pPr>
      <w:r>
        <w:rPr>
          <w:color w:val="000000" w:themeColor="text1"/>
        </w:rPr>
        <w:t xml:space="preserve">Peter </w:t>
      </w:r>
      <w:proofErr w:type="spellStart"/>
      <w:r>
        <w:rPr>
          <w:color w:val="000000" w:themeColor="text1"/>
        </w:rPr>
        <w:t>Weightman</w:t>
      </w:r>
      <w:proofErr w:type="spellEnd"/>
      <w:r>
        <w:rPr>
          <w:color w:val="000000" w:themeColor="text1"/>
        </w:rPr>
        <w:t xml:space="preserve"> 24 9 21</w:t>
      </w:r>
    </w:p>
    <w:p w14:paraId="7836AC35" w14:textId="77777777" w:rsidR="00544FC0" w:rsidRDefault="00544FC0"/>
    <w:sectPr w:rsidR="00544FC0" w:rsidSect="001B5CA5">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eter Weightman" w:date="2021-09-25T09:53:00Z" w:initials="PW">
    <w:p w14:paraId="2E9817E4" w14:textId="6427D682" w:rsidR="00915E0A" w:rsidRDefault="00915E0A">
      <w:pPr>
        <w:pStyle w:val="CommentText"/>
      </w:pPr>
      <w:r>
        <w:rPr>
          <w:rStyle w:val="CommentReference"/>
        </w:rPr>
        <w:annotationRef/>
      </w:r>
      <w:r>
        <w:t xml:space="preserve">I am confused by this statement. It gives me the impression that only these cases will be treated. Are others cases left with no treatment?  </w:t>
      </w:r>
    </w:p>
  </w:comment>
  <w:comment w:id="7" w:author="Peter Weightman" w:date="2021-09-25T09:57:00Z" w:initials="PW">
    <w:p w14:paraId="7DDE693A" w14:textId="74137ABC" w:rsidR="00915E0A" w:rsidRDefault="00915E0A">
      <w:pPr>
        <w:pStyle w:val="CommentText"/>
      </w:pPr>
      <w:r>
        <w:rPr>
          <w:rStyle w:val="CommentReference"/>
        </w:rPr>
        <w:annotationRef/>
      </w:r>
      <w:r>
        <w:t>Do we need to spell out SERPINE1?</w:t>
      </w:r>
    </w:p>
  </w:comment>
  <w:comment w:id="14" w:author="Peter Weightman" w:date="2021-09-25T09:58:00Z" w:initials="PW">
    <w:p w14:paraId="03ABF853" w14:textId="77777777" w:rsidR="00331FF9" w:rsidRDefault="00331FF9">
      <w:pPr>
        <w:pStyle w:val="CommentText"/>
      </w:pPr>
      <w:r>
        <w:rPr>
          <w:rStyle w:val="CommentReference"/>
        </w:rPr>
        <w:annotationRef/>
      </w:r>
      <w:r>
        <w:t>I wasn't clear about this sentence.</w:t>
      </w:r>
    </w:p>
    <w:p w14:paraId="383EA318" w14:textId="0725D4AB" w:rsidR="00331FF9" w:rsidRDefault="00331FF9">
      <w:pPr>
        <w:pStyle w:val="CommentText"/>
      </w:pPr>
      <w:r>
        <w:t>Does it mean there was a sample set that was studied by FTIR and ASMA?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817E4" w15:done="0"/>
  <w15:commentEx w15:paraId="7DDE693A" w15:done="0"/>
  <w15:commentEx w15:paraId="383EA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9701C" w16cex:dateUtc="2021-09-25T08:53:00Z"/>
  <w16cex:commentExtensible w16cex:durableId="24F97100" w16cex:dateUtc="2021-09-25T08:57:00Z"/>
  <w16cex:commentExtensible w16cex:durableId="24F9715F" w16cex:dateUtc="2021-09-25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817E4" w16cid:durableId="24F9701C"/>
  <w16cid:commentId w16cid:paraId="7DDE693A" w16cid:durableId="24F97100"/>
  <w16cid:commentId w16cid:paraId="383EA318" w16cid:durableId="24F97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BC"/>
    <w:rsid w:val="000109D1"/>
    <w:rsid w:val="0007118E"/>
    <w:rsid w:val="001B5CA5"/>
    <w:rsid w:val="001C67BC"/>
    <w:rsid w:val="001E63C7"/>
    <w:rsid w:val="00331FF9"/>
    <w:rsid w:val="003E366F"/>
    <w:rsid w:val="0052428C"/>
    <w:rsid w:val="00544FC0"/>
    <w:rsid w:val="00915E0A"/>
    <w:rsid w:val="00A03837"/>
    <w:rsid w:val="00A54C57"/>
    <w:rsid w:val="00A915E0"/>
    <w:rsid w:val="00AA16EB"/>
    <w:rsid w:val="00B50109"/>
    <w:rsid w:val="00C9359A"/>
    <w:rsid w:val="00CE5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F945D0"/>
  <w15:chartTrackingRefBased/>
  <w15:docId w15:val="{5613C95B-0273-B34A-AC16-F5910EFA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GB"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7BC"/>
    <w:rPr>
      <w:color w:val="0563C1" w:themeColor="hyperlink"/>
      <w:u w:val="single"/>
    </w:rPr>
  </w:style>
  <w:style w:type="character" w:styleId="UnresolvedMention">
    <w:name w:val="Unresolved Mention"/>
    <w:basedOn w:val="DefaultParagraphFont"/>
    <w:uiPriority w:val="99"/>
    <w:semiHidden/>
    <w:unhideWhenUsed/>
    <w:rsid w:val="001C67BC"/>
    <w:rPr>
      <w:color w:val="605E5C"/>
      <w:shd w:val="clear" w:color="auto" w:fill="E1DFDD"/>
    </w:rPr>
  </w:style>
  <w:style w:type="paragraph" w:styleId="NormalWeb">
    <w:name w:val="Normal (Web)"/>
    <w:basedOn w:val="Normal"/>
    <w:uiPriority w:val="99"/>
    <w:semiHidden/>
    <w:unhideWhenUsed/>
    <w:rsid w:val="001B5CA5"/>
    <w:pPr>
      <w:spacing w:before="100" w:beforeAutospacing="1" w:after="100" w:afterAutospacing="1" w:line="240" w:lineRule="auto"/>
      <w:jc w:val="left"/>
    </w:pPr>
    <w:rPr>
      <w:rFonts w:eastAsia="Times New Roman" w:cs="Times New Roman"/>
      <w:lang w:eastAsia="en-GB"/>
    </w:rPr>
  </w:style>
  <w:style w:type="character" w:styleId="CommentReference">
    <w:name w:val="annotation reference"/>
    <w:basedOn w:val="DefaultParagraphFont"/>
    <w:uiPriority w:val="99"/>
    <w:semiHidden/>
    <w:unhideWhenUsed/>
    <w:rsid w:val="00915E0A"/>
    <w:rPr>
      <w:sz w:val="16"/>
      <w:szCs w:val="16"/>
    </w:rPr>
  </w:style>
  <w:style w:type="paragraph" w:styleId="CommentText">
    <w:name w:val="annotation text"/>
    <w:basedOn w:val="Normal"/>
    <w:link w:val="CommentTextChar"/>
    <w:uiPriority w:val="99"/>
    <w:semiHidden/>
    <w:unhideWhenUsed/>
    <w:rsid w:val="00915E0A"/>
    <w:pPr>
      <w:spacing w:line="240" w:lineRule="auto"/>
    </w:pPr>
    <w:rPr>
      <w:sz w:val="20"/>
      <w:szCs w:val="20"/>
    </w:rPr>
  </w:style>
  <w:style w:type="character" w:customStyle="1" w:styleId="CommentTextChar">
    <w:name w:val="Comment Text Char"/>
    <w:basedOn w:val="DefaultParagraphFont"/>
    <w:link w:val="CommentText"/>
    <w:uiPriority w:val="99"/>
    <w:semiHidden/>
    <w:rsid w:val="00915E0A"/>
    <w:rPr>
      <w:sz w:val="20"/>
      <w:szCs w:val="20"/>
    </w:rPr>
  </w:style>
  <w:style w:type="paragraph" w:styleId="CommentSubject">
    <w:name w:val="annotation subject"/>
    <w:basedOn w:val="CommentText"/>
    <w:next w:val="CommentText"/>
    <w:link w:val="CommentSubjectChar"/>
    <w:uiPriority w:val="99"/>
    <w:semiHidden/>
    <w:unhideWhenUsed/>
    <w:rsid w:val="00915E0A"/>
    <w:rPr>
      <w:b/>
      <w:bCs/>
    </w:rPr>
  </w:style>
  <w:style w:type="character" w:customStyle="1" w:styleId="CommentSubjectChar">
    <w:name w:val="Comment Subject Char"/>
    <w:basedOn w:val="CommentTextChar"/>
    <w:link w:val="CommentSubject"/>
    <w:uiPriority w:val="99"/>
    <w:semiHidden/>
    <w:rsid w:val="00915E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5287">
      <w:bodyDiv w:val="1"/>
      <w:marLeft w:val="0"/>
      <w:marRight w:val="0"/>
      <w:marTop w:val="0"/>
      <w:marBottom w:val="0"/>
      <w:divBdr>
        <w:top w:val="none" w:sz="0" w:space="0" w:color="auto"/>
        <w:left w:val="none" w:sz="0" w:space="0" w:color="auto"/>
        <w:bottom w:val="none" w:sz="0" w:space="0" w:color="auto"/>
        <w:right w:val="none" w:sz="0" w:space="0" w:color="auto"/>
      </w:divBdr>
      <w:divsChild>
        <w:div w:id="320235815">
          <w:marLeft w:val="0"/>
          <w:marRight w:val="0"/>
          <w:marTop w:val="0"/>
          <w:marBottom w:val="0"/>
          <w:divBdr>
            <w:top w:val="none" w:sz="0" w:space="0" w:color="auto"/>
            <w:left w:val="none" w:sz="0" w:space="0" w:color="auto"/>
            <w:bottom w:val="none" w:sz="0" w:space="0" w:color="auto"/>
            <w:right w:val="none" w:sz="0" w:space="0" w:color="auto"/>
          </w:divBdr>
          <w:divsChild>
            <w:div w:id="481891870">
              <w:marLeft w:val="0"/>
              <w:marRight w:val="0"/>
              <w:marTop w:val="0"/>
              <w:marBottom w:val="0"/>
              <w:divBdr>
                <w:top w:val="none" w:sz="0" w:space="0" w:color="auto"/>
                <w:left w:val="none" w:sz="0" w:space="0" w:color="auto"/>
                <w:bottom w:val="none" w:sz="0" w:space="0" w:color="auto"/>
                <w:right w:val="none" w:sz="0" w:space="0" w:color="auto"/>
              </w:divBdr>
              <w:divsChild>
                <w:div w:id="16632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949">
          <w:marLeft w:val="0"/>
          <w:marRight w:val="0"/>
          <w:marTop w:val="0"/>
          <w:marBottom w:val="0"/>
          <w:divBdr>
            <w:top w:val="none" w:sz="0" w:space="0" w:color="auto"/>
            <w:left w:val="none" w:sz="0" w:space="0" w:color="auto"/>
            <w:bottom w:val="none" w:sz="0" w:space="0" w:color="auto"/>
            <w:right w:val="none" w:sz="0" w:space="0" w:color="auto"/>
          </w:divBdr>
          <w:divsChild>
            <w:div w:id="148138473">
              <w:marLeft w:val="0"/>
              <w:marRight w:val="0"/>
              <w:marTop w:val="0"/>
              <w:marBottom w:val="0"/>
              <w:divBdr>
                <w:top w:val="none" w:sz="0" w:space="0" w:color="auto"/>
                <w:left w:val="none" w:sz="0" w:space="0" w:color="auto"/>
                <w:bottom w:val="none" w:sz="0" w:space="0" w:color="auto"/>
                <w:right w:val="none" w:sz="0" w:space="0" w:color="auto"/>
              </w:divBdr>
              <w:divsChild>
                <w:div w:id="853425226">
                  <w:marLeft w:val="0"/>
                  <w:marRight w:val="0"/>
                  <w:marTop w:val="0"/>
                  <w:marBottom w:val="0"/>
                  <w:divBdr>
                    <w:top w:val="none" w:sz="0" w:space="0" w:color="auto"/>
                    <w:left w:val="none" w:sz="0" w:space="0" w:color="auto"/>
                    <w:bottom w:val="none" w:sz="0" w:space="0" w:color="auto"/>
                    <w:right w:val="none" w:sz="0" w:space="0" w:color="auto"/>
                  </w:divBdr>
                </w:div>
              </w:divsChild>
            </w:div>
            <w:div w:id="1580560573">
              <w:marLeft w:val="0"/>
              <w:marRight w:val="0"/>
              <w:marTop w:val="0"/>
              <w:marBottom w:val="0"/>
              <w:divBdr>
                <w:top w:val="none" w:sz="0" w:space="0" w:color="auto"/>
                <w:left w:val="none" w:sz="0" w:space="0" w:color="auto"/>
                <w:bottom w:val="none" w:sz="0" w:space="0" w:color="auto"/>
                <w:right w:val="none" w:sz="0" w:space="0" w:color="auto"/>
              </w:divBdr>
              <w:divsChild>
                <w:div w:id="10633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7101">
      <w:bodyDiv w:val="1"/>
      <w:marLeft w:val="0"/>
      <w:marRight w:val="0"/>
      <w:marTop w:val="0"/>
      <w:marBottom w:val="0"/>
      <w:divBdr>
        <w:top w:val="none" w:sz="0" w:space="0" w:color="auto"/>
        <w:left w:val="none" w:sz="0" w:space="0" w:color="auto"/>
        <w:bottom w:val="none" w:sz="0" w:space="0" w:color="auto"/>
        <w:right w:val="none" w:sz="0" w:space="0" w:color="auto"/>
      </w:divBdr>
    </w:div>
    <w:div w:id="1480733845">
      <w:bodyDiv w:val="1"/>
      <w:marLeft w:val="0"/>
      <w:marRight w:val="0"/>
      <w:marTop w:val="0"/>
      <w:marBottom w:val="0"/>
      <w:divBdr>
        <w:top w:val="none" w:sz="0" w:space="0" w:color="auto"/>
        <w:left w:val="none" w:sz="0" w:space="0" w:color="auto"/>
        <w:bottom w:val="none" w:sz="0" w:space="0" w:color="auto"/>
        <w:right w:val="none" w:sz="0" w:space="0" w:color="auto"/>
      </w:divBdr>
      <w:divsChild>
        <w:div w:id="522668083">
          <w:marLeft w:val="0"/>
          <w:marRight w:val="0"/>
          <w:marTop w:val="0"/>
          <w:marBottom w:val="0"/>
          <w:divBdr>
            <w:top w:val="none" w:sz="0" w:space="0" w:color="auto"/>
            <w:left w:val="none" w:sz="0" w:space="0" w:color="auto"/>
            <w:bottom w:val="none" w:sz="0" w:space="0" w:color="auto"/>
            <w:right w:val="none" w:sz="0" w:space="0" w:color="auto"/>
          </w:divBdr>
          <w:divsChild>
            <w:div w:id="582107965">
              <w:marLeft w:val="0"/>
              <w:marRight w:val="0"/>
              <w:marTop w:val="0"/>
              <w:marBottom w:val="0"/>
              <w:divBdr>
                <w:top w:val="none" w:sz="0" w:space="0" w:color="auto"/>
                <w:left w:val="none" w:sz="0" w:space="0" w:color="auto"/>
                <w:bottom w:val="none" w:sz="0" w:space="0" w:color="auto"/>
                <w:right w:val="none" w:sz="0" w:space="0" w:color="auto"/>
              </w:divBdr>
              <w:divsChild>
                <w:div w:id="1103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8636">
          <w:marLeft w:val="0"/>
          <w:marRight w:val="0"/>
          <w:marTop w:val="0"/>
          <w:marBottom w:val="0"/>
          <w:divBdr>
            <w:top w:val="none" w:sz="0" w:space="0" w:color="auto"/>
            <w:left w:val="none" w:sz="0" w:space="0" w:color="auto"/>
            <w:bottom w:val="none" w:sz="0" w:space="0" w:color="auto"/>
            <w:right w:val="none" w:sz="0" w:space="0" w:color="auto"/>
          </w:divBdr>
          <w:divsChild>
            <w:div w:id="1308129086">
              <w:marLeft w:val="0"/>
              <w:marRight w:val="0"/>
              <w:marTop w:val="0"/>
              <w:marBottom w:val="0"/>
              <w:divBdr>
                <w:top w:val="none" w:sz="0" w:space="0" w:color="auto"/>
                <w:left w:val="none" w:sz="0" w:space="0" w:color="auto"/>
                <w:bottom w:val="none" w:sz="0" w:space="0" w:color="auto"/>
                <w:right w:val="none" w:sz="0" w:space="0" w:color="auto"/>
              </w:divBdr>
              <w:divsChild>
                <w:div w:id="19794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Weightman</dc:creator>
  <cp:keywords/>
  <dc:description/>
  <cp:lastModifiedBy>Peter Weightman</cp:lastModifiedBy>
  <cp:revision>9</cp:revision>
  <cp:lastPrinted>2021-09-25T08:16:00Z</cp:lastPrinted>
  <dcterms:created xsi:type="dcterms:W3CDTF">2021-09-19T09:09:00Z</dcterms:created>
  <dcterms:modified xsi:type="dcterms:W3CDTF">2021-09-25T09:58:00Z</dcterms:modified>
</cp:coreProperties>
</file>